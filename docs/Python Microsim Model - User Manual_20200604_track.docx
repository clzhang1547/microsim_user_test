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1D58A4BD"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User Manual</w:t>
      </w:r>
    </w:p>
    <w:p w14:paraId="102C1230" w14:textId="77777777" w:rsidR="00DA15E7" w:rsidRPr="00B6009A" w:rsidRDefault="00DA15E7" w:rsidP="00DA15E7">
      <w:pPr>
        <w:pStyle w:val="BodyText"/>
        <w:rPr>
          <w:rFonts w:ascii="Times New Roman" w:hAnsi="Times New Roman" w:cs="Times New Roman"/>
        </w:rPr>
      </w:pPr>
    </w:p>
    <w:p w14:paraId="05C267F3" w14:textId="77777777" w:rsidR="00DA15E7" w:rsidRPr="00B6009A" w:rsidRDefault="00DA15E7" w:rsidP="00DA15E7">
      <w:pPr>
        <w:spacing w:before="24"/>
        <w:rPr>
          <w:color w:val="FFFFFF"/>
        </w:rPr>
      </w:pPr>
      <w:r w:rsidRPr="00B6009A">
        <w:rPr>
          <w:color w:val="FFFFFF"/>
        </w:rPr>
        <w:t>Draft</w:t>
      </w:r>
    </w:p>
    <w:p w14:paraId="0E1A84B6" w14:textId="77777777" w:rsidR="00162EAA" w:rsidRDefault="00162EAA" w:rsidP="00DA15E7">
      <w:pPr>
        <w:spacing w:before="24"/>
        <w:rPr>
          <w:color w:val="FFFFFF"/>
        </w:rPr>
      </w:pPr>
    </w:p>
    <w:p w14:paraId="2A61ECC5" w14:textId="2D4B522D" w:rsidR="00DA15E7" w:rsidRPr="00B6009A" w:rsidRDefault="00037A36" w:rsidP="00DA15E7">
      <w:pPr>
        <w:spacing w:before="24"/>
        <w:sectPr w:rsidR="00DA15E7" w:rsidRPr="00B6009A" w:rsidSect="00B861F8">
          <w:footerReference w:type="default" r:id="rId9"/>
          <w:pgSz w:w="12240" w:h="15840"/>
          <w:pgMar w:top="760" w:right="1720" w:bottom="280" w:left="960" w:header="720" w:footer="720" w:gutter="0"/>
          <w:cols w:space="720"/>
        </w:sectPr>
      </w:pPr>
      <w:del w:id="8" w:author="Chris Zhang" w:date="2020-06-04T09:30:00Z">
        <w:r w:rsidDel="00B0560C">
          <w:rPr>
            <w:color w:val="FFFFFF"/>
          </w:rPr>
          <w:delText>January</w:delText>
        </w:r>
        <w:r w:rsidR="00162EAA" w:rsidDel="00B0560C">
          <w:rPr>
            <w:color w:val="FFFFFF"/>
          </w:rPr>
          <w:delText xml:space="preserve"> </w:delText>
        </w:r>
      </w:del>
      <w:ins w:id="9" w:author="Chris Zhang" w:date="2020-06-04T09:30:00Z">
        <w:r w:rsidR="00B0560C">
          <w:rPr>
            <w:color w:val="FFFFFF"/>
          </w:rPr>
          <w:t>June</w:t>
        </w:r>
        <w:r w:rsidR="00B0560C">
          <w:rPr>
            <w:color w:val="FFFFFF"/>
          </w:rPr>
          <w:t xml:space="preserve"> </w:t>
        </w:r>
      </w:ins>
      <w:del w:id="10" w:author="Chris Zhang" w:date="2020-06-04T09:30:00Z">
        <w:r w:rsidR="00162EAA" w:rsidDel="00B0560C">
          <w:rPr>
            <w:color w:val="FFFFFF"/>
          </w:rPr>
          <w:delText>31</w:delText>
        </w:r>
      </w:del>
      <w:ins w:id="11" w:author="Chris Zhang" w:date="2020-06-04T09:30:00Z">
        <w:r w:rsidR="00B0560C">
          <w:rPr>
            <w:color w:val="FFFFFF"/>
          </w:rPr>
          <w:t>4</w:t>
        </w:r>
      </w:ins>
      <w:r w:rsidR="00162EAA">
        <w:rPr>
          <w:color w:val="FFFFFF"/>
        </w:rPr>
        <w:t xml:space="preserve">, </w:t>
      </w:r>
      <w:r>
        <w:rPr>
          <w:color w:val="FFFFFF"/>
        </w:rPr>
        <w:t>2020</w:t>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7F57A25F"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 xml:space="preserve">Python Version </w:t>
      </w:r>
      <w:r w:rsidR="00B76574">
        <w:rPr>
          <w:rFonts w:ascii="Times New Roman" w:eastAsiaTheme="majorEastAsia" w:hAnsi="Times New Roman" w:cs="Times New Roman"/>
          <w:b/>
          <w:bCs/>
          <w:color w:val="811327"/>
          <w:sz w:val="28"/>
        </w:rPr>
        <w:t>Model Use</w:t>
      </w:r>
      <w:r w:rsidR="00C654D4">
        <w:rPr>
          <w:rFonts w:ascii="Times New Roman" w:eastAsiaTheme="majorEastAsia" w:hAnsi="Times New Roman" w:cs="Times New Roman"/>
          <w:b/>
          <w:bCs/>
          <w:color w:val="811327"/>
          <w:sz w:val="28"/>
        </w:rPr>
        <w:t>r</w:t>
      </w:r>
      <w:r w:rsidR="00B76574">
        <w:rPr>
          <w:rFonts w:ascii="Times New Roman" w:eastAsiaTheme="majorEastAsia" w:hAnsi="Times New Roman" w:cs="Times New Roman"/>
          <w:b/>
          <w:bCs/>
          <w:color w:val="811327"/>
          <w:sz w:val="28"/>
        </w:rPr>
        <w:t xml:space="preserve"> Guide</w:t>
      </w:r>
    </w:p>
    <w:p w14:paraId="16A4A299" w14:textId="77777777" w:rsidR="00DA15E7" w:rsidRPr="00B6009A" w:rsidRDefault="00DA15E7" w:rsidP="00DA15E7">
      <w:pPr>
        <w:pStyle w:val="BodyText"/>
        <w:ind w:right="139"/>
        <w:jc w:val="right"/>
        <w:rPr>
          <w:rFonts w:ascii="Times New Roman" w:hAnsi="Times New Roman" w:cs="Times New Roman"/>
        </w:rPr>
      </w:pPr>
    </w:p>
    <w:p w14:paraId="44FE9342" w14:textId="77777777" w:rsidR="00162EAA" w:rsidRPr="00162EAA" w:rsidRDefault="00162EAA" w:rsidP="00162EAA">
      <w:pPr>
        <w:jc w:val="right"/>
        <w:rPr>
          <w:rFonts w:eastAsia="Arial"/>
        </w:rPr>
      </w:pPr>
      <w:r w:rsidRPr="00162EAA">
        <w:rPr>
          <w:rFonts w:eastAsia="Arial"/>
        </w:rPr>
        <w:t>Draft</w:t>
      </w:r>
    </w:p>
    <w:p w14:paraId="75643659" w14:textId="77777777" w:rsidR="00162EAA" w:rsidRPr="00162EAA" w:rsidRDefault="00162EAA" w:rsidP="00162EAA">
      <w:pPr>
        <w:jc w:val="right"/>
        <w:rPr>
          <w:rFonts w:eastAsia="Arial"/>
        </w:rPr>
      </w:pPr>
    </w:p>
    <w:p w14:paraId="2085D956" w14:textId="0A1DBFC4" w:rsidR="00196B77" w:rsidRDefault="0018433F" w:rsidP="00162EAA">
      <w:pPr>
        <w:jc w:val="right"/>
        <w:rPr>
          <w:rFonts w:eastAsia="Arial"/>
        </w:rPr>
      </w:pPr>
      <w:del w:id="12" w:author="Chris Zhang" w:date="2020-06-04T09:30:00Z">
        <w:r w:rsidDel="00C3185A">
          <w:rPr>
            <w:rFonts w:eastAsia="Arial"/>
          </w:rPr>
          <w:delText xml:space="preserve">January </w:delText>
        </w:r>
      </w:del>
      <w:ins w:id="13" w:author="Chris Zhang" w:date="2020-06-04T09:30:00Z">
        <w:r w:rsidR="00C3185A">
          <w:rPr>
            <w:rFonts w:eastAsia="Arial"/>
          </w:rPr>
          <w:t>June</w:t>
        </w:r>
        <w:r w:rsidR="00C3185A">
          <w:rPr>
            <w:rFonts w:eastAsia="Arial"/>
          </w:rPr>
          <w:t xml:space="preserve"> </w:t>
        </w:r>
      </w:ins>
      <w:del w:id="14" w:author="Chris Zhang" w:date="2020-06-04T09:30:00Z">
        <w:r w:rsidDel="00C3185A">
          <w:rPr>
            <w:rFonts w:eastAsia="Arial"/>
          </w:rPr>
          <w:delText>31</w:delText>
        </w:r>
      </w:del>
      <w:ins w:id="15" w:author="Chris Zhang" w:date="2020-06-04T09:30:00Z">
        <w:r w:rsidR="00C3185A">
          <w:rPr>
            <w:rFonts w:eastAsia="Arial"/>
          </w:rPr>
          <w:t>4</w:t>
        </w:r>
      </w:ins>
      <w:r w:rsidR="00162EAA" w:rsidRPr="00162EAA">
        <w:rPr>
          <w:rFonts w:eastAsia="Arial"/>
        </w:rPr>
        <w:t>, 20</w:t>
      </w:r>
      <w:r>
        <w:rPr>
          <w:rFonts w:eastAsia="Arial"/>
        </w:rPr>
        <w:t>20</w:t>
      </w:r>
    </w:p>
    <w:p w14:paraId="49EF8C63" w14:textId="77777777" w:rsidR="00196B77" w:rsidRDefault="00196B77">
      <w:pPr>
        <w:spacing w:after="160" w:line="259" w:lineRule="auto"/>
        <w:jc w:val="left"/>
        <w:rPr>
          <w:rFonts w:eastAsia="Arial"/>
        </w:rPr>
      </w:pPr>
      <w:r>
        <w:rPr>
          <w:rFonts w:eastAsia="Arial"/>
        </w:rPr>
        <w:br w:type="page"/>
      </w:r>
    </w:p>
    <w:p w14:paraId="6BD25501" w14:textId="618CF2AF" w:rsidR="00206CA6" w:rsidRDefault="00C64696" w:rsidP="00196B77">
      <w:pPr>
        <w:pBdr>
          <w:bottom w:val="single" w:sz="4" w:space="1" w:color="6C0000"/>
        </w:pBdr>
        <w:jc w:val="center"/>
        <w:rPr>
          <w:b/>
          <w:caps/>
          <w:color w:val="6C0000"/>
          <w:sz w:val="32"/>
          <w:szCs w:val="32"/>
        </w:rPr>
      </w:pPr>
      <w:ins w:id="16" w:author="Chris Zhang" w:date="2020-06-04T09:30:00Z">
        <w:r>
          <w:rPr>
            <w:b/>
            <w:caps/>
            <w:color w:val="6C0000"/>
            <w:sz w:val="32"/>
            <w:szCs w:val="32"/>
          </w:rPr>
          <w:lastRenderedPageBreak/>
          <w:t xml:space="preserve">DOL-IMPAQ </w:t>
        </w:r>
      </w:ins>
      <w:r w:rsidR="00206CA6">
        <w:rPr>
          <w:b/>
          <w:caps/>
          <w:color w:val="6C0000"/>
          <w:sz w:val="32"/>
          <w:szCs w:val="32"/>
        </w:rPr>
        <w:t>PAID Leave microsimulation model</w:t>
      </w:r>
    </w:p>
    <w:p w14:paraId="724D34D7" w14:textId="7C461CB7" w:rsidR="00206CA6" w:rsidRPr="00B6009A" w:rsidRDefault="00206CA6" w:rsidP="003C2FB9">
      <w:pPr>
        <w:pBdr>
          <w:bottom w:val="single" w:sz="4" w:space="1" w:color="6C0000"/>
        </w:pBdr>
        <w:jc w:val="center"/>
        <w:rPr>
          <w:b/>
          <w:caps/>
          <w:color w:val="6C0000"/>
          <w:sz w:val="32"/>
          <w:szCs w:val="32"/>
        </w:rPr>
      </w:pPr>
      <w:r>
        <w:rPr>
          <w:b/>
          <w:caps/>
          <w:color w:val="6C0000"/>
          <w:sz w:val="32"/>
          <w:szCs w:val="32"/>
        </w:rPr>
        <w:t xml:space="preserve">Python </w:t>
      </w:r>
      <w:del w:id="17" w:author="Chris Zhang" w:date="2020-06-04T09:31:00Z">
        <w:r w:rsidDel="00C64696">
          <w:rPr>
            <w:b/>
            <w:caps/>
            <w:color w:val="6C0000"/>
            <w:sz w:val="32"/>
            <w:szCs w:val="32"/>
          </w:rPr>
          <w:delText>version</w:delText>
        </w:r>
        <w:r w:rsidR="003C2FB9" w:rsidDel="00C64696">
          <w:rPr>
            <w:b/>
            <w:caps/>
            <w:color w:val="6C0000"/>
            <w:sz w:val="32"/>
            <w:szCs w:val="32"/>
          </w:rPr>
          <w:delText xml:space="preserve"> </w:delText>
        </w:r>
      </w:del>
      <w:r w:rsidR="001B4E63">
        <w:rPr>
          <w:b/>
          <w:caps/>
          <w:color w:val="6C0000"/>
          <w:sz w:val="32"/>
          <w:szCs w:val="32"/>
        </w:rPr>
        <w:t>Model Use</w:t>
      </w:r>
      <w:r w:rsidR="00C654D4">
        <w:rPr>
          <w:b/>
          <w:caps/>
          <w:color w:val="6C0000"/>
          <w:sz w:val="32"/>
          <w:szCs w:val="32"/>
        </w:rPr>
        <w:t>r</w:t>
      </w:r>
      <w:r w:rsidR="001B4E63">
        <w:rPr>
          <w:b/>
          <w:caps/>
          <w:color w:val="6C0000"/>
          <w:sz w:val="32"/>
          <w:szCs w:val="32"/>
        </w:rPr>
        <w:t xml:space="preserve"> Guide</w:t>
      </w:r>
    </w:p>
    <w:p w14:paraId="6B8B50AB" w14:textId="77777777" w:rsidR="004121A0" w:rsidRDefault="004121A0" w:rsidP="00196B77">
      <w:pPr>
        <w:jc w:val="left"/>
      </w:pPr>
    </w:p>
    <w:p w14:paraId="632A7628" w14:textId="311A0C31" w:rsidR="00B11C08" w:rsidRDefault="00B11C08" w:rsidP="00B11C08">
      <w:r w:rsidRPr="00B11C08">
        <w:t xml:space="preserve">This </w:t>
      </w:r>
      <w:r w:rsidR="001B4E63">
        <w:t>document</w:t>
      </w:r>
      <w:r w:rsidRPr="00B11C08">
        <w:t xml:space="preserve"> provides a step-by-step guide for users</w:t>
      </w:r>
      <w:ins w:id="18" w:author="Chris Zhang" w:date="2020-06-04T09:31:00Z">
        <w:r w:rsidR="0005144B">
          <w:t xml:space="preserve"> of the paid leave microsimulation </w:t>
        </w:r>
      </w:ins>
      <w:ins w:id="19" w:author="Chris Zhang" w:date="2020-06-04T09:32:00Z">
        <w:r w:rsidR="0005144B">
          <w:t xml:space="preserve">model </w:t>
        </w:r>
      </w:ins>
      <w:ins w:id="20" w:author="Chris Zhang" w:date="2020-06-04T09:31:00Z">
        <w:r w:rsidR="0005144B">
          <w:t xml:space="preserve">developed by IMPAQ International </w:t>
        </w:r>
      </w:ins>
      <w:ins w:id="21" w:author="Chris Zhang" w:date="2020-06-04T09:32:00Z">
        <w:r w:rsidR="0005144B">
          <w:t xml:space="preserve">(IMPAQ) </w:t>
        </w:r>
      </w:ins>
      <w:ins w:id="22" w:author="Chris Zhang" w:date="2020-06-04T09:31:00Z">
        <w:r w:rsidR="0005144B">
          <w:t xml:space="preserve">and Institute for </w:t>
        </w:r>
      </w:ins>
      <w:ins w:id="23" w:author="Chris Zhang" w:date="2020-06-04T09:32:00Z">
        <w:r w:rsidR="0005144B">
          <w:t>Women’s Policy Research (IWPR) for the Chief Evaluation Office at the United States Department of Labor (DOL)</w:t>
        </w:r>
      </w:ins>
      <w:r w:rsidRPr="00B11C08">
        <w:t>.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5AB11FEC" w:rsidR="00B11C08" w:rsidRPr="006138A7" w:rsidRDefault="00B11C08" w:rsidP="00B11C08">
      <w:pPr>
        <w:rPr>
          <w:b/>
          <w:bCs/>
          <w:u w:val="single"/>
        </w:rPr>
      </w:pPr>
      <w:r w:rsidRPr="006138A7">
        <w:rPr>
          <w:b/>
          <w:bCs/>
          <w:u w:val="single"/>
        </w:rPr>
        <w:t>Setting up the computing environment</w:t>
      </w:r>
    </w:p>
    <w:p w14:paraId="58228836" w14:textId="77777777" w:rsidR="00B11C08" w:rsidRPr="00B11C08" w:rsidRDefault="00B11C08" w:rsidP="00B11C08"/>
    <w:p w14:paraId="01F2ED14" w14:textId="04B4FA0A" w:rsidR="00B11C08" w:rsidRPr="00B11C08" w:rsidRDefault="00B11C08" w:rsidP="00CD3FF7">
      <w:r w:rsidRPr="00CD3FF7">
        <w:rPr>
          <w:u w:val="single"/>
        </w:rPr>
        <w:t>Hardware requirements</w:t>
      </w:r>
      <w:r w:rsidRPr="00B11C08">
        <w:t xml:space="preserve"> – Current version of the model has been tested on mainstream workplace and home computers with Intel i5 and i7 multicore processors, resulting in manageable runtime (within an hour) even for large </w:t>
      </w:r>
      <w:del w:id="24" w:author="Chris Zhang" w:date="2020-06-04T09:55:00Z">
        <w:r w:rsidRPr="00B11C08" w:rsidDel="00B74DCC">
          <w:delText xml:space="preserve">ACS </w:delText>
        </w:r>
      </w:del>
      <w:r w:rsidRPr="00B11C08">
        <w:t>states</w:t>
      </w:r>
      <w:ins w:id="25" w:author="Chris Zhang" w:date="2020-06-04T09:55:00Z">
        <w:r w:rsidR="00B74DCC">
          <w:t xml:space="preserve"> from the American Community Survey (ACS) 5-year </w:t>
        </w:r>
        <w:r w:rsidR="00B13620">
          <w:t>public use micro</w:t>
        </w:r>
        <w:r w:rsidR="00D96054">
          <w:t xml:space="preserve">data </w:t>
        </w:r>
        <w:r w:rsidR="00B13620">
          <w:t>sample (PUMS)</w:t>
        </w:r>
      </w:ins>
      <w:r w:rsidRPr="00B11C08">
        <w:t xml:space="preserve"> such as California. Runtime is less than 5 minutes for small states such as Rhode Island. Minimum RAM tested is 8GB which is sufficient to handle large ACS states (California data is less than 2GB), although we recommend 16GM RAM or higher for better runtime performance. To store ACS data for all states, a disk space of 25GB is required, as the original ACS state household files and state person files (based on state of residence) have a total file size of about 12GB, while user would also need another 12GB to store the place-of-work based ACS state files, which are </w:t>
      </w:r>
      <w:del w:id="26" w:author="Chris Zhang" w:date="2020-06-04T09:33:00Z">
        <w:r w:rsidRPr="00B11C08" w:rsidDel="00E36FD7">
          <w:delText xml:space="preserve">essentially </w:delText>
        </w:r>
      </w:del>
      <w:r w:rsidRPr="00B11C08">
        <w:t xml:space="preserve">an alternative partition of all ACS persons in the country. The file sizes of </w:t>
      </w:r>
      <w:del w:id="27" w:author="Chris Zhang" w:date="2020-06-04T09:56:00Z">
        <w:r w:rsidRPr="00B11C08" w:rsidDel="003A21B1">
          <w:delText xml:space="preserve">FMLA </w:delText>
        </w:r>
      </w:del>
      <w:ins w:id="28" w:author="Chris Zhang" w:date="2020-06-04T09:56:00Z">
        <w:r w:rsidR="003A21B1">
          <w:t>the other two input datasets, the Family and Medical Leave Act (FMLA) Employee Survey</w:t>
        </w:r>
        <w:r w:rsidR="003A21B1" w:rsidRPr="00B11C08">
          <w:t xml:space="preserve"> </w:t>
        </w:r>
      </w:ins>
      <w:r w:rsidRPr="00B11C08">
        <w:t>and</w:t>
      </w:r>
      <w:ins w:id="29" w:author="Chris Zhang" w:date="2020-06-04T09:56:00Z">
        <w:r w:rsidR="003A21B1">
          <w:t xml:space="preserve"> the Current Population Survey (</w:t>
        </w:r>
      </w:ins>
      <w:del w:id="30" w:author="Chris Zhang" w:date="2020-06-04T09:56:00Z">
        <w:r w:rsidRPr="00B11C08" w:rsidDel="003A21B1">
          <w:delText xml:space="preserve"> </w:delText>
        </w:r>
      </w:del>
      <w:r w:rsidRPr="00B11C08">
        <w:t>CPS</w:t>
      </w:r>
      <w:ins w:id="31" w:author="Chris Zhang" w:date="2020-06-04T09:56:00Z">
        <w:r w:rsidR="003A21B1">
          <w:t>)</w:t>
        </w:r>
      </w:ins>
      <w:r w:rsidRPr="00B11C08">
        <w:t xml:space="preserve"> data sets are minimal compared to ACS thus have limited impact on the hardware requirements.</w:t>
      </w:r>
    </w:p>
    <w:p w14:paraId="5F7DBB41" w14:textId="77777777" w:rsidR="00B11C08" w:rsidRPr="00B11C08" w:rsidRDefault="00B11C08" w:rsidP="00B11C08"/>
    <w:p w14:paraId="69EFED12" w14:textId="3EF8C2BA" w:rsidR="00CD3FF7" w:rsidRDefault="00B11C08" w:rsidP="00CD3FF7">
      <w:r w:rsidRPr="00CD3FF7">
        <w:rPr>
          <w:u w:val="single"/>
        </w:rPr>
        <w:t>Software requirements</w:t>
      </w:r>
      <w:r w:rsidRPr="00B11C08">
        <w:t xml:space="preserve"> – Current Python model is coded in Python 3, and the </w:t>
      </w:r>
      <w:del w:id="32" w:author="Chris Zhang" w:date="2020-06-04T09:34:00Z">
        <w:r w:rsidRPr="00B11C08" w:rsidDel="00A70043">
          <w:delText xml:space="preserve">GUI </w:delText>
        </w:r>
      </w:del>
      <w:ins w:id="33" w:author="Chris Zhang" w:date="2020-06-04T09:34:00Z">
        <w:r w:rsidR="00A70043">
          <w:t>Graphic User Interface (GUI)</w:t>
        </w:r>
        <w:r w:rsidR="00A70043" w:rsidRPr="00B11C08">
          <w:t xml:space="preserve"> </w:t>
        </w:r>
      </w:ins>
      <w:r w:rsidRPr="00B11C08">
        <w:t>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0D720CF" w:rsidR="00CD3FF7" w:rsidRDefault="00CD3FF7" w:rsidP="00CD3FF7">
      <w:pPr>
        <w:pStyle w:val="ListParagraph"/>
        <w:numPr>
          <w:ilvl w:val="0"/>
          <w:numId w:val="4"/>
        </w:numPr>
      </w:pPr>
      <w:r>
        <w:t xml:space="preserve">Navigate to the </w:t>
      </w:r>
      <w:r w:rsidRPr="005B18F2">
        <w:rPr>
          <w:i/>
        </w:rPr>
        <w:t>Microsimulator</w:t>
      </w:r>
      <w:r w:rsidR="005B18F2" w:rsidRPr="005B18F2">
        <w:rPr>
          <w:i/>
        </w:rPr>
        <w:t>/</w:t>
      </w:r>
      <w:r>
        <w:t xml:space="preserve"> directory.</w:t>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 xml:space="preserve">&lt;package&gt;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r>
              <w:t>kiwisolver==1.1.0</w:t>
            </w:r>
          </w:p>
          <w:p w14:paraId="23D6F253" w14:textId="77777777" w:rsidR="00F37472" w:rsidRDefault="00F37472" w:rsidP="00F37472">
            <w:pPr>
              <w:pStyle w:val="ListParagraph"/>
              <w:numPr>
                <w:ilvl w:val="1"/>
                <w:numId w:val="3"/>
              </w:numPr>
            </w:pPr>
            <w:r>
              <w:t>matplotlib==2.2.3</w:t>
            </w:r>
          </w:p>
          <w:p w14:paraId="081B326C" w14:textId="77777777" w:rsidR="00F37472" w:rsidRDefault="00F37472" w:rsidP="00F37472">
            <w:pPr>
              <w:pStyle w:val="ListParagraph"/>
              <w:numPr>
                <w:ilvl w:val="1"/>
                <w:numId w:val="3"/>
              </w:numPr>
            </w:pPr>
            <w:r>
              <w:t>mord==0.5</w:t>
            </w:r>
          </w:p>
          <w:p w14:paraId="166A0BAA" w14:textId="77777777" w:rsidR="00F37472" w:rsidRDefault="00F37472" w:rsidP="00F37472">
            <w:pPr>
              <w:pStyle w:val="ListParagraph"/>
              <w:numPr>
                <w:ilvl w:val="1"/>
                <w:numId w:val="3"/>
              </w:numPr>
            </w:pPr>
            <w:r>
              <w:t>numpy==1.17.4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r>
              <w:t>pyparsing==2.4.5</w:t>
            </w:r>
          </w:p>
          <w:p w14:paraId="06687436" w14:textId="77777777" w:rsidR="00F37472" w:rsidRDefault="00F37472" w:rsidP="00F37472">
            <w:pPr>
              <w:pStyle w:val="ListParagraph"/>
              <w:numPr>
                <w:ilvl w:val="1"/>
                <w:numId w:val="3"/>
              </w:numPr>
            </w:pPr>
            <w:r>
              <w:t>python-dateutil==2.8.1</w:t>
            </w:r>
          </w:p>
          <w:p w14:paraId="703EE400" w14:textId="77777777" w:rsidR="00F37472" w:rsidRDefault="00F37472" w:rsidP="00F37472">
            <w:pPr>
              <w:pStyle w:val="ListParagraph"/>
              <w:numPr>
                <w:ilvl w:val="1"/>
                <w:numId w:val="3"/>
              </w:numPr>
            </w:pPr>
            <w:r>
              <w:t>pytz==2019.3</w:t>
            </w:r>
          </w:p>
          <w:p w14:paraId="37BDD088" w14:textId="77777777" w:rsidR="00F37472" w:rsidRDefault="00F37472" w:rsidP="00F37472">
            <w:pPr>
              <w:pStyle w:val="ListParagraph"/>
              <w:numPr>
                <w:ilvl w:val="1"/>
                <w:numId w:val="3"/>
              </w:numPr>
            </w:pPr>
            <w:r>
              <w:t>scikit-learn==0.20.1</w:t>
            </w:r>
          </w:p>
          <w:p w14:paraId="07F5C70E" w14:textId="77777777" w:rsidR="00F37472" w:rsidRDefault="00F37472" w:rsidP="00F37472">
            <w:pPr>
              <w:pStyle w:val="ListParagraph"/>
              <w:numPr>
                <w:ilvl w:val="1"/>
                <w:numId w:val="3"/>
              </w:numPr>
            </w:pPr>
            <w:r>
              <w:t>scipy==1.3.3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lastRenderedPageBreak/>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t xml:space="preserve">Navigate to the </w:t>
      </w:r>
      <w:r w:rsidRPr="005B18F2">
        <w:rPr>
          <w:i/>
        </w:rPr>
        <w:t>Microsimulator/</w:t>
      </w:r>
      <w:r>
        <w:t xml:space="preserve"> directory.</w:t>
      </w:r>
    </w:p>
    <w:p w14:paraId="230F99D8" w14:textId="6AA3737A" w:rsidR="005B18F2" w:rsidRDefault="005B18F2" w:rsidP="005B18F2">
      <w:pPr>
        <w:pStyle w:val="ListParagraph"/>
        <w:numPr>
          <w:ilvl w:val="0"/>
          <w:numId w:val="5"/>
        </w:numPr>
      </w:pPr>
      <w:r>
        <w:t>Type the following commands, hitting enter after each command.</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python -m venv microsim-env</w:t>
      </w:r>
    </w:p>
    <w:p w14:paraId="74E31E2F" w14:textId="3E958870" w:rsidR="005B18F2" w:rsidRPr="005B18F2" w:rsidRDefault="005B18F2" w:rsidP="005B18F2">
      <w:pPr>
        <w:pStyle w:val="ListParagraph"/>
        <w:numPr>
          <w:ilvl w:val="1"/>
          <w:numId w:val="5"/>
        </w:numPr>
        <w:jc w:val="left"/>
        <w:rPr>
          <w:rFonts w:ascii="Consolas" w:hAnsi="Consolas"/>
          <w:i/>
          <w:sz w:val="22"/>
          <w:szCs w:val="22"/>
        </w:rPr>
      </w:pPr>
      <w:r w:rsidRPr="005B18F2">
        <w:rPr>
          <w:rFonts w:ascii="Consolas" w:hAnsi="Consolas"/>
          <w:i/>
          <w:sz w:val="22"/>
          <w:szCs w:val="22"/>
        </w:rPr>
        <w:t xml:space="preserve">microsim-env\Scripts\activate.bat </w:t>
      </w:r>
      <w:r w:rsidRPr="005B18F2">
        <w:t>(from Command Prompt) or</w:t>
      </w:r>
      <w:r w:rsidRPr="005B18F2">
        <w:rPr>
          <w:rFonts w:ascii="Consolas" w:hAnsi="Consolas"/>
          <w:i/>
          <w:sz w:val="22"/>
          <w:szCs w:val="22"/>
        </w:rPr>
        <w:br/>
        <w:t xml:space="preserve">microsim-env\Scripts\activate.ps1 </w:t>
      </w:r>
      <w:r w:rsidRPr="005B18F2">
        <w:t>(from PowerShell)</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520DA3EF" w:rsidR="00B11C08" w:rsidRPr="00B11C08" w:rsidRDefault="005B18F2" w:rsidP="00B11C08">
      <w:r>
        <w:t>For the greatest simplicity, w</w:t>
      </w:r>
      <w:r w:rsidR="00B11C08" w:rsidRPr="00B11C08">
        <w:t xml:space="preserve">e recommend installing </w:t>
      </w:r>
      <w:hyperlink r:id="rId11"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r w:rsidR="00492EDB" w:rsidRPr="00492EDB">
        <w:rPr>
          <w:rFonts w:ascii="Consolas" w:hAnsi="Consolas"/>
          <w:i/>
          <w:sz w:val="22"/>
          <w:szCs w:val="22"/>
        </w:rPr>
        <w:t>conda update --all</w:t>
      </w:r>
      <w:r w:rsidR="00492EDB">
        <w:t>.</w:t>
      </w:r>
      <w:r>
        <w:t xml:space="preserve"> The only package not included in Anaconda distributions is </w:t>
      </w:r>
      <w:r w:rsidRPr="0066179C">
        <w:rPr>
          <w:i/>
        </w:rPr>
        <w:t>mord</w:t>
      </w:r>
      <w:r>
        <w:t xml:space="preserve">, which can be installed using the command </w:t>
      </w:r>
      <w:r w:rsidRPr="0066179C">
        <w:rPr>
          <w:rFonts w:ascii="Consolas" w:hAnsi="Consolas"/>
          <w:i/>
          <w:sz w:val="22"/>
          <w:szCs w:val="22"/>
        </w:rPr>
        <w:t>conda install –c mord</w:t>
      </w:r>
      <w:r>
        <w:t>.</w:t>
      </w:r>
    </w:p>
    <w:p w14:paraId="5EC035EF" w14:textId="77777777" w:rsidR="00B11C08" w:rsidRPr="00B11C08" w:rsidRDefault="00B11C08" w:rsidP="00B11C08"/>
    <w:p w14:paraId="0EE1FF13" w14:textId="42067D60" w:rsidR="00B11C08" w:rsidRDefault="00B11C08" w:rsidP="00FA67B6">
      <w:pPr>
        <w:pStyle w:val="ListParagraph"/>
        <w:numPr>
          <w:ilvl w:val="0"/>
          <w:numId w:val="3"/>
        </w:numPr>
      </w:pPr>
      <w:r w:rsidRPr="00B11C08">
        <w:t>Dataset requirement</w:t>
      </w:r>
      <w:r>
        <w:t>s</w:t>
      </w:r>
    </w:p>
    <w:p w14:paraId="36219965" w14:textId="77777777" w:rsidR="00B11C08" w:rsidRPr="00B11C08" w:rsidRDefault="00B11C08" w:rsidP="00B11C08">
      <w:pPr>
        <w:ind w:left="720"/>
      </w:pPr>
    </w:p>
    <w:p w14:paraId="039B2587" w14:textId="77777777" w:rsidR="005867C2" w:rsidRDefault="00B11C08" w:rsidP="00FA67B6">
      <w:pPr>
        <w:pStyle w:val="ListParagraph"/>
        <w:numPr>
          <w:ilvl w:val="1"/>
          <w:numId w:val="3"/>
        </w:numPr>
        <w:rPr>
          <w:ins w:id="34" w:author="Chris Zhang" w:date="2020-06-04T09:48:00Z"/>
        </w:rPr>
      </w:pPr>
      <w:r w:rsidRPr="00B11C08">
        <w:t xml:space="preserve">ACS – Current model has been tested on 5-year </w:t>
      </w:r>
      <w:r w:rsidR="00A7084A">
        <w:t xml:space="preserve">ACS </w:t>
      </w:r>
      <w:r w:rsidRPr="00B11C08">
        <w:t>PUMS</w:t>
      </w:r>
      <w:r w:rsidR="00A7084A">
        <w:t xml:space="preserve"> for periods 2012-2016, 2013-2017, and 2014-2018</w:t>
      </w:r>
      <w:r w:rsidRPr="00B11C08">
        <w:t xml:space="preserve">. For original ACS data files, user should download the desired state files from </w:t>
      </w:r>
      <w:hyperlink r:id="rId12" w:history="1">
        <w:r w:rsidRPr="00B11C08">
          <w:rPr>
            <w:rStyle w:val="Hyperlink"/>
          </w:rPr>
          <w:t>Census</w:t>
        </w:r>
      </w:hyperlink>
      <w:r w:rsidRPr="00B11C08">
        <w:t xml:space="preserve">. Person files should be placed in </w:t>
      </w:r>
      <w:r w:rsidRPr="00FA67B6">
        <w:rPr>
          <w:i/>
          <w:iCs/>
        </w:rPr>
        <w:t>./data/acs/</w:t>
      </w:r>
      <w:ins w:id="35" w:author="Chris Zhang" w:date="2020-06-04T09:40:00Z">
        <w:r w:rsidR="00F82F96">
          <w:rPr>
            <w:i/>
            <w:iCs/>
          </w:rPr>
          <w:t>[year]/</w:t>
        </w:r>
      </w:ins>
      <w:r w:rsidRPr="00FA67B6">
        <w:rPr>
          <w:i/>
          <w:iCs/>
        </w:rPr>
        <w:t>person_files</w:t>
      </w:r>
      <w:r w:rsidRPr="00B11C08">
        <w:t xml:space="preserve">, while household files should be placed in </w:t>
      </w:r>
      <w:r w:rsidRPr="00FA67B6">
        <w:rPr>
          <w:i/>
          <w:iCs/>
        </w:rPr>
        <w:t>.data/acs/</w:t>
      </w:r>
      <w:ins w:id="36" w:author="Chris Zhang" w:date="2020-06-04T09:41:00Z">
        <w:r w:rsidR="00F82F96">
          <w:rPr>
            <w:i/>
            <w:iCs/>
          </w:rPr>
          <w:t>[year]/</w:t>
        </w:r>
      </w:ins>
      <w:r w:rsidRPr="00FA67B6">
        <w:rPr>
          <w:i/>
          <w:iCs/>
        </w:rPr>
        <w:t>household_files</w:t>
      </w:r>
      <w:ins w:id="37" w:author="Chris Zhang" w:date="2020-06-04T09:41:00Z">
        <w:r w:rsidR="00F82F96">
          <w:t>, where [year] should be replaced by the ending year of the 5-year ACS period (i.e., 2016, 2017, or 2018)</w:t>
        </w:r>
      </w:ins>
      <w:r w:rsidRPr="00B11C08">
        <w:t xml:space="preserve">. User should </w:t>
      </w:r>
      <w:del w:id="38" w:author="Chris Zhang" w:date="2020-06-04T09:48:00Z">
        <w:r w:rsidRPr="00B11C08" w:rsidDel="005867C2">
          <w:delText>keep the original</w:delText>
        </w:r>
      </w:del>
      <w:ins w:id="39" w:author="Chris Zhang" w:date="2020-06-04T09:48:00Z">
        <w:r w:rsidR="005867C2">
          <w:t>ensure</w:t>
        </w:r>
      </w:ins>
      <w:r w:rsidRPr="00B11C08">
        <w:t xml:space="preserve"> file name</w:t>
      </w:r>
      <w:ins w:id="40" w:author="Chris Zhang" w:date="2020-06-04T09:48:00Z">
        <w:r w:rsidR="005867C2">
          <w:t xml:space="preserve">s </w:t>
        </w:r>
      </w:ins>
      <w:del w:id="41" w:author="Chris Zhang" w:date="2020-06-04T09:48:00Z">
        <w:r w:rsidRPr="00B11C08" w:rsidDel="005867C2">
          <w:delText xml:space="preserve"> </w:delText>
        </w:r>
      </w:del>
      <w:r w:rsidRPr="00B11C08">
        <w:t xml:space="preserve">of these Census data files </w:t>
      </w:r>
      <w:ins w:id="42" w:author="Chris Zhang" w:date="2020-06-04T09:48:00Z">
        <w:r w:rsidR="005867C2">
          <w:t xml:space="preserve">follow the format below </w:t>
        </w:r>
      </w:ins>
      <w:r w:rsidRPr="00B11C08">
        <w:t>for proper data reading by the program.</w:t>
      </w:r>
    </w:p>
    <w:p w14:paraId="33332605" w14:textId="2A9AE654" w:rsidR="005867C2" w:rsidRDefault="00B11C08" w:rsidP="005867C2">
      <w:pPr>
        <w:pStyle w:val="ListParagraph"/>
        <w:ind w:left="1440"/>
        <w:rPr>
          <w:ins w:id="43" w:author="Chris Zhang" w:date="2020-06-04T09:48:00Z"/>
        </w:rPr>
      </w:pPr>
      <w:del w:id="44" w:author="Chris Zhang" w:date="2020-06-04T09:48:00Z">
        <w:r w:rsidRPr="00B11C08" w:rsidDel="005867C2">
          <w:delText xml:space="preserve"> </w:delText>
        </w:r>
      </w:del>
    </w:p>
    <w:tbl>
      <w:tblPr>
        <w:tblStyle w:val="TableGrid"/>
        <w:tblW w:w="7174" w:type="dxa"/>
        <w:tblInd w:w="1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 w:author="Chris Zhang" w:date="2020-06-04T09:52:00Z">
          <w:tblPr>
            <w:tblStyle w:val="TableGrid"/>
            <w:tblW w:w="7174" w:type="dxa"/>
            <w:tblInd w:w="1551" w:type="dxa"/>
            <w:tblBorders>
              <w:bottom w:val="none" w:sz="0" w:space="0" w:color="auto"/>
            </w:tblBorders>
            <w:tblLook w:val="04A0" w:firstRow="1" w:lastRow="0" w:firstColumn="1" w:lastColumn="0" w:noHBand="0" w:noVBand="1"/>
          </w:tblPr>
        </w:tblPrChange>
      </w:tblPr>
      <w:tblGrid>
        <w:gridCol w:w="2764"/>
        <w:gridCol w:w="4410"/>
        <w:tblGridChange w:id="46">
          <w:tblGrid>
            <w:gridCol w:w="2764"/>
            <w:gridCol w:w="4410"/>
          </w:tblGrid>
        </w:tblGridChange>
      </w:tblGrid>
      <w:tr w:rsidR="00765B6F" w:rsidRPr="00B11C08" w14:paraId="7213CB34" w14:textId="77777777" w:rsidTr="00765B6F">
        <w:trPr>
          <w:ins w:id="47" w:author="Chris Zhang" w:date="2020-06-04T09:49:00Z"/>
        </w:trPr>
        <w:tc>
          <w:tcPr>
            <w:tcW w:w="2764" w:type="dxa"/>
            <w:tcPrChange w:id="48" w:author="Chris Zhang" w:date="2020-06-04T09:52:00Z">
              <w:tcPr>
                <w:tcW w:w="2764" w:type="dxa"/>
              </w:tcPr>
            </w:tcPrChange>
          </w:tcPr>
          <w:p w14:paraId="76AD6FDC" w14:textId="56651385" w:rsidR="005867C2" w:rsidRPr="00B11C08" w:rsidRDefault="005867C2" w:rsidP="00765B6F">
            <w:pPr>
              <w:pStyle w:val="ListParagraph"/>
              <w:numPr>
                <w:ilvl w:val="0"/>
                <w:numId w:val="6"/>
              </w:numPr>
              <w:ind w:left="315"/>
              <w:rPr>
                <w:ins w:id="49" w:author="Chris Zhang" w:date="2020-06-04T09:49:00Z"/>
              </w:rPr>
              <w:pPrChange w:id="50" w:author="Chris Zhang" w:date="2020-06-04T09:52:00Z">
                <w:pPr>
                  <w:pStyle w:val="ListParagraph"/>
                  <w:numPr>
                    <w:ilvl w:val="1"/>
                    <w:numId w:val="3"/>
                  </w:numPr>
                  <w:ind w:left="1440" w:hanging="360"/>
                </w:pPr>
              </w:pPrChange>
            </w:pPr>
            <w:ins w:id="51" w:author="Chris Zhang" w:date="2020-06-04T09:49:00Z">
              <w:r>
                <w:t xml:space="preserve">ACS </w:t>
              </w:r>
            </w:ins>
            <w:ins w:id="52" w:author="Chris Zhang" w:date="2020-06-04T09:50:00Z">
              <w:r>
                <w:t>household</w:t>
              </w:r>
            </w:ins>
            <w:ins w:id="53" w:author="Chris Zhang" w:date="2020-06-04T09:49:00Z">
              <w:r>
                <w:t xml:space="preserve"> files</w:t>
              </w:r>
            </w:ins>
            <w:ins w:id="54" w:author="Chris Zhang" w:date="2020-06-04T09:52:00Z">
              <w:r w:rsidR="00164126">
                <w:t>:</w:t>
              </w:r>
            </w:ins>
          </w:p>
        </w:tc>
        <w:tc>
          <w:tcPr>
            <w:tcW w:w="4410" w:type="dxa"/>
            <w:tcPrChange w:id="55" w:author="Chris Zhang" w:date="2020-06-04T09:52:00Z">
              <w:tcPr>
                <w:tcW w:w="4410" w:type="dxa"/>
              </w:tcPr>
            </w:tcPrChange>
          </w:tcPr>
          <w:p w14:paraId="2CEC62A9" w14:textId="77777777" w:rsidR="005867C2" w:rsidRDefault="00C10549" w:rsidP="005867C2">
            <w:pPr>
              <w:pStyle w:val="ListParagraph"/>
              <w:ind w:left="163"/>
              <w:rPr>
                <w:ins w:id="56" w:author="Chris Zhang" w:date="2020-06-04T09:52:00Z"/>
              </w:rPr>
            </w:pPr>
            <w:ins w:id="57" w:author="Chris Zhang" w:date="2020-06-04T09:51:00Z">
              <w:r>
                <w:rPr>
                  <w:i/>
                  <w:iCs/>
                </w:rPr>
                <w:t>ss[yr]</w:t>
              </w:r>
              <w:r>
                <w:rPr>
                  <w:i/>
                  <w:iCs/>
                </w:rPr>
                <w:t>h</w:t>
              </w:r>
              <w:r>
                <w:rPr>
                  <w:i/>
                  <w:iCs/>
                </w:rPr>
                <w:t>[st].csv</w:t>
              </w:r>
              <w:r>
                <w:t xml:space="preserve">, where </w:t>
              </w:r>
              <w:r>
                <w:rPr>
                  <w:i/>
                  <w:iCs/>
                </w:rPr>
                <w:t>[yr]</w:t>
              </w:r>
              <w:r>
                <w:t xml:space="preserve"> = last two digit of ending year of the 5-year ACS, and </w:t>
              </w:r>
              <w:r>
                <w:rPr>
                  <w:i/>
                  <w:iCs/>
                </w:rPr>
                <w:t xml:space="preserve">[st] </w:t>
              </w:r>
              <w:r>
                <w:t>= 2 digit FIPS state code.</w:t>
              </w:r>
            </w:ins>
          </w:p>
          <w:p w14:paraId="468832DB" w14:textId="6108E2A9" w:rsidR="00D62335" w:rsidRPr="00B11C08" w:rsidRDefault="00D62335" w:rsidP="005867C2">
            <w:pPr>
              <w:pStyle w:val="ListParagraph"/>
              <w:ind w:left="163"/>
              <w:rPr>
                <w:ins w:id="58" w:author="Chris Zhang" w:date="2020-06-04T09:49:00Z"/>
              </w:rPr>
              <w:pPrChange w:id="59" w:author="Chris Zhang" w:date="2020-06-04T09:49:00Z">
                <w:pPr>
                  <w:pStyle w:val="ListParagraph"/>
                  <w:numPr>
                    <w:ilvl w:val="1"/>
                    <w:numId w:val="3"/>
                  </w:numPr>
                  <w:ind w:left="1440" w:hanging="360"/>
                </w:pPr>
              </w:pPrChange>
            </w:pPr>
          </w:p>
        </w:tc>
      </w:tr>
      <w:tr w:rsidR="005867C2" w:rsidRPr="00D62335" w14:paraId="33885A37" w14:textId="77777777" w:rsidTr="00765B6F">
        <w:tblPrEx>
          <w:tblPrExChange w:id="60" w:author="Chris Zhang" w:date="2020-06-04T09:52:00Z">
            <w:tblPrEx>
              <w:tblBorders>
                <w:bottom w:val="single" w:sz="4" w:space="0" w:color="auto"/>
              </w:tblBorders>
            </w:tblPrEx>
          </w:tblPrExChange>
        </w:tblPrEx>
        <w:trPr>
          <w:ins w:id="61" w:author="Chris Zhang" w:date="2020-06-04T09:50:00Z"/>
        </w:trPr>
        <w:tc>
          <w:tcPr>
            <w:tcW w:w="2764" w:type="dxa"/>
            <w:tcPrChange w:id="62" w:author="Chris Zhang" w:date="2020-06-04T09:52:00Z">
              <w:tcPr>
                <w:tcW w:w="2764" w:type="dxa"/>
              </w:tcPr>
            </w:tcPrChange>
          </w:tcPr>
          <w:p w14:paraId="0D81B436" w14:textId="5B23EEFA" w:rsidR="005867C2" w:rsidRDefault="005867C2" w:rsidP="00765B6F">
            <w:pPr>
              <w:pStyle w:val="ListParagraph"/>
              <w:numPr>
                <w:ilvl w:val="0"/>
                <w:numId w:val="6"/>
              </w:numPr>
              <w:ind w:left="315"/>
              <w:rPr>
                <w:ins w:id="63" w:author="Chris Zhang" w:date="2020-06-04T09:50:00Z"/>
              </w:rPr>
              <w:pPrChange w:id="64" w:author="Chris Zhang" w:date="2020-06-04T09:52:00Z">
                <w:pPr>
                  <w:pStyle w:val="ListParagraph"/>
                  <w:ind w:left="135"/>
                </w:pPr>
              </w:pPrChange>
            </w:pPr>
            <w:ins w:id="65" w:author="Chris Zhang" w:date="2020-06-04T09:50:00Z">
              <w:r>
                <w:t>ACS person files</w:t>
              </w:r>
            </w:ins>
            <w:ins w:id="66" w:author="Chris Zhang" w:date="2020-06-04T09:52:00Z">
              <w:r w:rsidR="00164126">
                <w:t>:</w:t>
              </w:r>
            </w:ins>
          </w:p>
        </w:tc>
        <w:tc>
          <w:tcPr>
            <w:tcW w:w="4410" w:type="dxa"/>
            <w:tcPrChange w:id="67" w:author="Chris Zhang" w:date="2020-06-04T09:52:00Z">
              <w:tcPr>
                <w:tcW w:w="4410" w:type="dxa"/>
              </w:tcPr>
            </w:tcPrChange>
          </w:tcPr>
          <w:p w14:paraId="43EB4379" w14:textId="77A41B04" w:rsidR="005867C2" w:rsidRPr="00A303EA" w:rsidRDefault="005867C2" w:rsidP="005867C2">
            <w:pPr>
              <w:pStyle w:val="ListParagraph"/>
              <w:ind w:left="163"/>
              <w:rPr>
                <w:ins w:id="68" w:author="Chris Zhang" w:date="2020-06-04T09:50:00Z"/>
              </w:rPr>
            </w:pPr>
            <w:ins w:id="69" w:author="Chris Zhang" w:date="2020-06-04T09:50:00Z">
              <w:r>
                <w:rPr>
                  <w:i/>
                  <w:iCs/>
                </w:rPr>
                <w:t>ss[yr]p[st].csv</w:t>
              </w:r>
              <w:r>
                <w:t xml:space="preserve">, where </w:t>
              </w:r>
              <w:r>
                <w:rPr>
                  <w:i/>
                  <w:iCs/>
                </w:rPr>
                <w:t>[yr]</w:t>
              </w:r>
              <w:r>
                <w:t xml:space="preserve"> </w:t>
              </w:r>
              <w:r w:rsidR="00C10549">
                <w:t xml:space="preserve">= last two digit of </w:t>
              </w:r>
            </w:ins>
            <w:ins w:id="70" w:author="Chris Zhang" w:date="2020-06-04T09:51:00Z">
              <w:r w:rsidR="00C10549">
                <w:t xml:space="preserve">ending year of the 5-year ACS, and </w:t>
              </w:r>
              <w:r w:rsidR="00C10549">
                <w:rPr>
                  <w:i/>
                  <w:iCs/>
                </w:rPr>
                <w:t xml:space="preserve">[st] </w:t>
              </w:r>
              <w:r w:rsidR="00C10549">
                <w:t>= 2 digit FIPS state code.</w:t>
              </w:r>
            </w:ins>
          </w:p>
        </w:tc>
      </w:tr>
    </w:tbl>
    <w:p w14:paraId="1382F0DF" w14:textId="77777777" w:rsidR="005867C2" w:rsidRDefault="005867C2" w:rsidP="005867C2">
      <w:pPr>
        <w:pStyle w:val="ListParagraph"/>
        <w:ind w:left="1440"/>
        <w:rPr>
          <w:ins w:id="71" w:author="Chris Zhang" w:date="2020-06-04T09:48:00Z"/>
        </w:rPr>
      </w:pPr>
    </w:p>
    <w:p w14:paraId="43F50A5A" w14:textId="77777777" w:rsidR="005867C2" w:rsidRDefault="005867C2" w:rsidP="005867C2">
      <w:pPr>
        <w:pStyle w:val="ListParagraph"/>
        <w:ind w:left="1440"/>
        <w:rPr>
          <w:ins w:id="72" w:author="Chris Zhang" w:date="2020-06-04T09:48:00Z"/>
        </w:rPr>
        <w:pPrChange w:id="73" w:author="Chris Zhang" w:date="2020-06-04T09:48:00Z">
          <w:pPr>
            <w:pStyle w:val="ListParagraph"/>
            <w:numPr>
              <w:ilvl w:val="1"/>
              <w:numId w:val="3"/>
            </w:numPr>
            <w:ind w:left="1440" w:hanging="360"/>
          </w:pPr>
        </w:pPrChange>
      </w:pPr>
    </w:p>
    <w:p w14:paraId="0F0328F0" w14:textId="24159075" w:rsidR="00B11C08" w:rsidRPr="00B11C08" w:rsidRDefault="00B11C08" w:rsidP="005867C2">
      <w:pPr>
        <w:pStyle w:val="ListParagraph"/>
        <w:ind w:left="1440"/>
        <w:pPrChange w:id="74" w:author="Chris Zhang" w:date="2020-06-04T09:48:00Z">
          <w:pPr>
            <w:pStyle w:val="ListParagraph"/>
            <w:numPr>
              <w:ilvl w:val="1"/>
              <w:numId w:val="3"/>
            </w:numPr>
            <w:ind w:left="1440" w:hanging="360"/>
          </w:pPr>
        </w:pPrChange>
      </w:pPr>
      <w:r w:rsidRPr="00B11C08">
        <w:t xml:space="preserve">For place-of-work based ACS state data, we have generated the state person and household files which are placed in </w:t>
      </w:r>
      <w:r w:rsidRPr="00FA67B6">
        <w:rPr>
          <w:i/>
          <w:iCs/>
        </w:rPr>
        <w:t>./data/acs/</w:t>
      </w:r>
      <w:ins w:id="75" w:author="Chris Zhang" w:date="2020-06-04T09:53:00Z">
        <w:r w:rsidR="00AF2E16">
          <w:rPr>
            <w:i/>
            <w:iCs/>
          </w:rPr>
          <w:t>[year]/</w:t>
        </w:r>
      </w:ins>
      <w:r w:rsidRPr="00FA67B6">
        <w:rPr>
          <w:i/>
          <w:iCs/>
        </w:rPr>
        <w:t>pow_person_files</w:t>
      </w:r>
      <w:r w:rsidRPr="00B11C08">
        <w:t xml:space="preserve">, and </w:t>
      </w:r>
      <w:r w:rsidRPr="00FA67B6">
        <w:rPr>
          <w:i/>
          <w:iCs/>
        </w:rPr>
        <w:t>./data/acs/</w:t>
      </w:r>
      <w:ins w:id="76" w:author="Chris Zhang" w:date="2020-06-04T09:53:00Z">
        <w:r w:rsidR="00AF2E16">
          <w:rPr>
            <w:i/>
            <w:iCs/>
          </w:rPr>
          <w:t>[year]/</w:t>
        </w:r>
        <w:r w:rsidR="002343BE">
          <w:rPr>
            <w:i/>
            <w:iCs/>
          </w:rPr>
          <w:t>pow_</w:t>
        </w:r>
      </w:ins>
      <w:r w:rsidRPr="00FA67B6">
        <w:rPr>
          <w:i/>
          <w:iCs/>
        </w:rPr>
        <w:t>household_files</w:t>
      </w:r>
      <w:r w:rsidRPr="00B11C08">
        <w:t xml:space="preserve"> respectively.</w:t>
      </w:r>
      <w:ins w:id="77" w:author="Chris Zhang" w:date="2020-06-04T09:53:00Z">
        <w:r w:rsidR="00536B4C">
          <w:t xml:space="preserve"> </w:t>
        </w:r>
      </w:ins>
      <w:ins w:id="78" w:author="Chris Zhang" w:date="2020-06-04T09:54:00Z">
        <w:r w:rsidR="00536B4C">
          <w:t>File names within these folders should not be changed.</w:t>
        </w:r>
      </w:ins>
      <w:ins w:id="79" w:author="Chris Zhang" w:date="2020-06-04T09:53:00Z">
        <w:r w:rsidR="00536B4C">
          <w:t xml:space="preserve"> </w:t>
        </w:r>
      </w:ins>
    </w:p>
    <w:p w14:paraId="07463909" w14:textId="35CDCEF1" w:rsidR="00B11C08" w:rsidRPr="00B11C08" w:rsidRDefault="00B11C08" w:rsidP="00FA67B6">
      <w:pPr>
        <w:pStyle w:val="ListParagraph"/>
        <w:numPr>
          <w:ilvl w:val="1"/>
          <w:numId w:val="3"/>
        </w:numPr>
      </w:pPr>
      <w:r w:rsidRPr="00B11C08">
        <w:t xml:space="preserve">FMLA – Current model uses </w:t>
      </w:r>
      <w:ins w:id="80" w:author="Chris Zhang" w:date="2020-06-04T09:54:00Z">
        <w:r w:rsidR="00B74DCC">
          <w:t xml:space="preserve">either </w:t>
        </w:r>
      </w:ins>
      <w:ins w:id="81" w:author="Chris Zhang" w:date="2020-06-04T09:57:00Z">
        <w:r w:rsidR="001F40A6">
          <w:t>the FMLA 2012 or FMLA 2018</w:t>
        </w:r>
      </w:ins>
      <w:del w:id="82" w:author="Chris Zhang" w:date="2020-06-04T09:57:00Z">
        <w:r w:rsidRPr="00B11C08" w:rsidDel="001F40A6">
          <w:delText>FMLA 2012</w:delText>
        </w:r>
      </w:del>
      <w:r w:rsidRPr="00B11C08">
        <w:t xml:space="preserve"> data, and should be placed in </w:t>
      </w:r>
      <w:r w:rsidRPr="00FA67B6">
        <w:rPr>
          <w:i/>
          <w:iCs/>
        </w:rPr>
        <w:t>./data/fmla_</w:t>
      </w:r>
      <w:del w:id="83" w:author="Chris Zhang" w:date="2020-06-04T09:57:00Z">
        <w:r w:rsidRPr="00FA67B6" w:rsidDel="00BC5A43">
          <w:rPr>
            <w:i/>
            <w:iCs/>
          </w:rPr>
          <w:delText>2012</w:delText>
        </w:r>
      </w:del>
      <w:ins w:id="84" w:author="Chris Zhang" w:date="2020-06-04T09:57:00Z">
        <w:r w:rsidR="00BC5A43">
          <w:rPr>
            <w:i/>
            <w:iCs/>
          </w:rPr>
          <w:t>[year]</w:t>
        </w:r>
        <w:r w:rsidR="00716DC0">
          <w:t xml:space="preserve">, where </w:t>
        </w:r>
        <w:r w:rsidR="00716DC0">
          <w:rPr>
            <w:i/>
            <w:iCs/>
          </w:rPr>
          <w:t>[year]</w:t>
        </w:r>
        <w:r w:rsidR="00716DC0">
          <w:t xml:space="preserve"> is either 2012 or 2018, </w:t>
        </w:r>
      </w:ins>
      <w:ins w:id="85" w:author="Chris Zhang" w:date="2020-06-04T09:58:00Z">
        <w:r w:rsidR="00716DC0">
          <w:t>representing the two survey waves.</w:t>
        </w:r>
      </w:ins>
    </w:p>
    <w:p w14:paraId="2C06CA70" w14:textId="4B3D6BE1" w:rsidR="00B11C08" w:rsidRPr="00B11C08" w:rsidRDefault="00B11C08" w:rsidP="00FA67B6">
      <w:pPr>
        <w:pStyle w:val="ListParagraph"/>
        <w:numPr>
          <w:ilvl w:val="1"/>
          <w:numId w:val="3"/>
        </w:numPr>
      </w:pPr>
      <w:r w:rsidRPr="00B11C08">
        <w:t xml:space="preserve">CPS – the CPS microdata are used for auxiliary simulation of a few </w:t>
      </w:r>
      <w:del w:id="86" w:author="Chris Zhang" w:date="2020-06-04T10:04:00Z">
        <w:r w:rsidRPr="00B11C08" w:rsidDel="00DB25B5">
          <w:delText>program eligibility variables for the FMLA population</w:delText>
        </w:r>
      </w:del>
      <w:ins w:id="87" w:author="Chris Zhang" w:date="2020-06-04T10:04:00Z">
        <w:r w:rsidR="00DB25B5">
          <w:t>covariates needed for simulation in both FMLA and ACS data samples</w:t>
        </w:r>
      </w:ins>
      <w:r w:rsidRPr="00B11C08">
        <w:t xml:space="preserve">. Current model uses </w:t>
      </w:r>
      <w:r w:rsidRPr="00B11C08">
        <w:lastRenderedPageBreak/>
        <w:t>CPS March</w:t>
      </w:r>
      <w:r w:rsidR="00490A16">
        <w:t xml:space="preserve"> </w:t>
      </w:r>
      <w:r w:rsidR="00490A16" w:rsidRPr="00B11C08">
        <w:t xml:space="preserve">Annual Social and Economic (ASEC) Supplement </w:t>
      </w:r>
      <w:r w:rsidR="00490A16">
        <w:t xml:space="preserve">in </w:t>
      </w:r>
      <w:r w:rsidRPr="00B11C08">
        <w:t>2014</w:t>
      </w:r>
      <w:r w:rsidR="00A7084A">
        <w:t xml:space="preserve">, 2015, or 2016, </w:t>
      </w:r>
      <w:r w:rsidR="0018275D">
        <w:t xml:space="preserve">the middle year </w:t>
      </w:r>
      <w:r w:rsidR="00A7084A">
        <w:t>corresponding to the three available 5-year ACS PUMS respectively</w:t>
      </w:r>
      <w:r w:rsidRPr="00B11C08">
        <w:t xml:space="preserve">. </w:t>
      </w:r>
      <w:r w:rsidR="006211E0">
        <w:t>D</w:t>
      </w:r>
      <w:r w:rsidRPr="00B11C08">
        <w:t>ata file</w:t>
      </w:r>
      <w:r w:rsidR="006211E0">
        <w:t>s</w:t>
      </w:r>
      <w:r w:rsidRPr="00B11C08">
        <w:t xml:space="preserve"> containing the needed CPS data columns should </w:t>
      </w:r>
      <w:ins w:id="88" w:author="Chris Zhang" w:date="2020-06-04T10:04:00Z">
        <w:r w:rsidR="00725A7B">
          <w:t xml:space="preserve">be named as </w:t>
        </w:r>
      </w:ins>
      <w:ins w:id="89" w:author="Chris Zhang" w:date="2020-06-04T10:05:00Z">
        <w:r w:rsidR="00725A7B" w:rsidRPr="00725A7B">
          <w:rPr>
            <w:i/>
            <w:iCs/>
            <w:rPrChange w:id="90" w:author="Chris Zhang" w:date="2020-06-04T10:05:00Z">
              <w:rPr/>
            </w:rPrChange>
          </w:rPr>
          <w:t>cps_clean_[year].csv</w:t>
        </w:r>
        <w:r w:rsidR="00725A7B">
          <w:t xml:space="preserve">, where </w:t>
        </w:r>
        <w:r w:rsidR="00725A7B">
          <w:rPr>
            <w:i/>
            <w:iCs/>
          </w:rPr>
          <w:t>[year]</w:t>
        </w:r>
        <w:r w:rsidR="00725A7B">
          <w:t xml:space="preserve"> is the year of the CPS data, and should </w:t>
        </w:r>
      </w:ins>
      <w:r w:rsidRPr="00B11C08">
        <w:t xml:space="preserve">be placed in </w:t>
      </w:r>
      <w:r w:rsidRPr="00FA67B6">
        <w:rPr>
          <w:i/>
          <w:iCs/>
        </w:rPr>
        <w:t>./data/cps</w:t>
      </w:r>
      <w:ins w:id="91" w:author="Chris Zhang" w:date="2020-06-04T10:04:00Z">
        <w:r w:rsidR="00725A7B">
          <w:t>.</w:t>
        </w:r>
      </w:ins>
      <w:del w:id="92" w:author="Chris Zhang" w:date="2020-06-04T10:04:00Z">
        <w:r w:rsidRPr="00B11C08" w:rsidDel="00725A7B">
          <w:delText>.</w:delText>
        </w:r>
      </w:del>
    </w:p>
    <w:p w14:paraId="5B46C30B" w14:textId="77777777" w:rsidR="007F311F" w:rsidRDefault="007F311F" w:rsidP="00B11C08">
      <w:pPr>
        <w:rPr>
          <w:u w:val="single"/>
        </w:rPr>
      </w:pPr>
    </w:p>
    <w:p w14:paraId="1B90FF0F" w14:textId="44B55796" w:rsidR="00B11C08" w:rsidRPr="006138A7" w:rsidRDefault="00B11C08" w:rsidP="00B11C08">
      <w:pPr>
        <w:rPr>
          <w:b/>
          <w:bCs/>
          <w:u w:val="single"/>
        </w:rPr>
      </w:pPr>
      <w:r w:rsidRPr="006138A7">
        <w:rPr>
          <w:b/>
          <w:bCs/>
          <w:u w:val="single"/>
        </w:rPr>
        <w:t>Running the model</w:t>
      </w:r>
    </w:p>
    <w:p w14:paraId="7BEDE01E" w14:textId="77777777" w:rsidR="007F311F" w:rsidRPr="00B11C08" w:rsidRDefault="007F311F" w:rsidP="00B11C08">
      <w:pPr>
        <w:rPr>
          <w:u w:val="single"/>
        </w:rPr>
      </w:pPr>
    </w:p>
    <w:p w14:paraId="2495AA28" w14:textId="03BF77EF" w:rsidR="00B11C08" w:rsidRDefault="00B11C08" w:rsidP="00FA67B6">
      <w:pPr>
        <w:pStyle w:val="ListParagraph"/>
        <w:numPr>
          <w:ilvl w:val="0"/>
          <w:numId w:val="3"/>
        </w:numPr>
      </w:pPr>
      <w:r w:rsidRPr="00B11C08">
        <w:t xml:space="preserve">Launching the model – After Python 3 and above-listed Python packages are installed, the model can be launched in a terminal (e.g. a Windows command line window). User should first change directory to the </w:t>
      </w:r>
      <w:r w:rsidRPr="00FA67B6">
        <w:rPr>
          <w:i/>
          <w:iCs/>
        </w:rPr>
        <w:t>microsim</w:t>
      </w:r>
      <w:r w:rsidRPr="00B11C08">
        <w:t xml:space="preserve"> folder, and run the command python </w:t>
      </w:r>
      <w:r w:rsidRPr="00FA67B6">
        <w:rPr>
          <w:i/>
          <w:iCs/>
        </w:rPr>
        <w:t>Microsimulator</w:t>
      </w:r>
      <w:r w:rsidRPr="00B11C08">
        <w:t>.</w:t>
      </w:r>
      <w:r w:rsidRPr="00FA67B6">
        <w:rPr>
          <w:i/>
          <w:iCs/>
        </w:rPr>
        <w:t>py</w:t>
      </w:r>
      <w:r w:rsidRPr="00B11C08">
        <w:t xml:space="preserve">. The GUI will then be launched, as shown in </w:t>
      </w:r>
      <w:r w:rsidRPr="00B11C08">
        <w:rPr>
          <w:b/>
          <w:bCs/>
        </w:rPr>
        <w:fldChar w:fldCharType="begin"/>
      </w:r>
      <w:r w:rsidRPr="00FA67B6">
        <w:rPr>
          <w:b/>
          <w:bCs/>
        </w:rPr>
        <w:instrText xml:space="preserve"> REF _Ref23323693 \h  \* MERGEFORMAT </w:instrText>
      </w:r>
      <w:r w:rsidRPr="00B11C08">
        <w:rPr>
          <w:b/>
          <w:bCs/>
        </w:rPr>
      </w:r>
      <w:r w:rsidRPr="00B11C08">
        <w:rPr>
          <w:b/>
          <w:bCs/>
        </w:rPr>
        <w:fldChar w:fldCharType="separate"/>
      </w:r>
      <w:r w:rsidR="008A53CF" w:rsidRPr="00B11C08">
        <w:rPr>
          <w:b/>
          <w:bCs/>
        </w:rPr>
        <w:t xml:space="preserve">Exhibit </w:t>
      </w:r>
      <w:r w:rsidR="008A53CF">
        <w:rPr>
          <w:b/>
          <w:bCs/>
        </w:rPr>
        <w:t>1</w:t>
      </w:r>
      <w:r w:rsidRPr="00B11C08">
        <w:fldChar w:fldCharType="end"/>
      </w:r>
      <w:r w:rsidRPr="00B11C08">
        <w:t xml:space="preserve"> below.</w:t>
      </w:r>
    </w:p>
    <w:p w14:paraId="12423585" w14:textId="77777777" w:rsidR="00B11C08" w:rsidRPr="00B11C08" w:rsidRDefault="00B11C08" w:rsidP="00B11C08">
      <w:pPr>
        <w:ind w:left="720"/>
      </w:pPr>
    </w:p>
    <w:p w14:paraId="1CAD93DB" w14:textId="040586CD" w:rsidR="00B11C08" w:rsidRDefault="00B11C08" w:rsidP="00B11C08">
      <w:pPr>
        <w:jc w:val="center"/>
        <w:rPr>
          <w:b/>
          <w:bCs/>
        </w:rPr>
      </w:pPr>
      <w:bookmarkStart w:id="93" w:name="_Ref2332369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w:t>
      </w:r>
      <w:r w:rsidRPr="00B11C08">
        <w:fldChar w:fldCharType="end"/>
      </w:r>
      <w:bookmarkEnd w:id="93"/>
      <w:r w:rsidRPr="00B11C08">
        <w:rPr>
          <w:b/>
          <w:bCs/>
        </w:rPr>
        <w:t>: Launching the Model</w:t>
      </w:r>
    </w:p>
    <w:p w14:paraId="0C15A3B6" w14:textId="2E0CE712" w:rsidR="00F9774D" w:rsidRPr="00B11C08" w:rsidRDefault="00A303EA" w:rsidP="00B11C08">
      <w:pPr>
        <w:jc w:val="center"/>
        <w:rPr>
          <w:b/>
          <w:bCs/>
        </w:rPr>
      </w:pPr>
      <w:ins w:id="94" w:author="Chris Zhang" w:date="2020-06-04T10:18:00Z">
        <w:r>
          <w:rPr>
            <w:noProof/>
          </w:rPr>
          <w:drawing>
            <wp:inline distT="0" distB="0" distL="0" distR="0" wp14:anchorId="4009773B" wp14:editId="78FA0068">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5615"/>
                      </a:xfrm>
                      <a:prstGeom prst="rect">
                        <a:avLst/>
                      </a:prstGeom>
                    </pic:spPr>
                  </pic:pic>
                </a:graphicData>
              </a:graphic>
            </wp:inline>
          </w:drawing>
        </w:r>
      </w:ins>
    </w:p>
    <w:p w14:paraId="4A0DEB6F" w14:textId="504874C7" w:rsidR="00B11C08" w:rsidRPr="00B11C08" w:rsidRDefault="00EC460F" w:rsidP="00B11C08">
      <w:del w:id="95" w:author="Chris Zhang" w:date="2020-06-04T10:09:00Z">
        <w:r w:rsidDel="00242099">
          <w:rPr>
            <w:noProof/>
          </w:rPr>
          <w:drawing>
            <wp:inline distT="0" distB="0" distL="0" distR="0" wp14:anchorId="3468D40B" wp14:editId="06B4D4DB">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3990"/>
                      </a:xfrm>
                      <a:prstGeom prst="rect">
                        <a:avLst/>
                      </a:prstGeom>
                    </pic:spPr>
                  </pic:pic>
                </a:graphicData>
              </a:graphic>
            </wp:inline>
          </w:drawing>
        </w:r>
      </w:del>
    </w:p>
    <w:p w14:paraId="6DA25E9B" w14:textId="77777777" w:rsidR="007F311F" w:rsidRDefault="007F311F" w:rsidP="007F311F">
      <w:pPr>
        <w:ind w:left="720"/>
      </w:pPr>
    </w:p>
    <w:p w14:paraId="130DE7FB" w14:textId="091447B7" w:rsidR="00B11C08" w:rsidRDefault="00B11C08" w:rsidP="00FA67B6">
      <w:pPr>
        <w:pStyle w:val="ListParagraph"/>
        <w:numPr>
          <w:ilvl w:val="0"/>
          <w:numId w:val="3"/>
        </w:numPr>
      </w:pPr>
      <w:r w:rsidRPr="00B11C08">
        <w:t>Specifying input data and parameters – Once the above GUI is displayed. User can specify data sources and model parameters.</w:t>
      </w:r>
    </w:p>
    <w:p w14:paraId="6A0FDE11" w14:textId="77777777" w:rsidR="007F311F" w:rsidRPr="00B11C08" w:rsidRDefault="007F311F" w:rsidP="0062284B">
      <w:pPr>
        <w:ind w:left="720"/>
      </w:pPr>
    </w:p>
    <w:p w14:paraId="178935D1" w14:textId="021487B2" w:rsidR="00B11C08" w:rsidRPr="0013724F" w:rsidRDefault="00B11C08" w:rsidP="00B11C08">
      <w:pPr>
        <w:numPr>
          <w:ilvl w:val="1"/>
          <w:numId w:val="1"/>
        </w:numPr>
        <w:rPr>
          <w:ins w:id="96" w:author="Chris Zhang" w:date="2020-06-04T10:13:00Z"/>
          <w:rPrChange w:id="97" w:author="Chris Zhang" w:date="2020-06-04T10:13:00Z">
            <w:rPr>
              <w:ins w:id="98" w:author="Chris Zhang" w:date="2020-06-04T10:13:00Z"/>
              <w:i/>
              <w:iCs/>
            </w:rPr>
          </w:rPrChange>
        </w:rPr>
      </w:pPr>
      <w:r w:rsidRPr="00B11C08">
        <w:t xml:space="preserve">FMLA File – File path to the FMLA dataset. Current default is to use the FMLA </w:t>
      </w:r>
      <w:del w:id="99" w:author="Chris Zhang" w:date="2020-06-04T10:09:00Z">
        <w:r w:rsidRPr="00B11C08" w:rsidDel="003862F0">
          <w:delText xml:space="preserve">2012 </w:delText>
        </w:r>
      </w:del>
      <w:ins w:id="100" w:author="Chris Zhang" w:date="2020-06-04T10:09:00Z">
        <w:r w:rsidR="003862F0" w:rsidRPr="00B11C08">
          <w:t>201</w:t>
        </w:r>
        <w:r w:rsidR="003862F0">
          <w:t>8</w:t>
        </w:r>
        <w:r w:rsidR="003862F0" w:rsidRPr="00B11C08">
          <w:t xml:space="preserve"> </w:t>
        </w:r>
      </w:ins>
      <w:r w:rsidRPr="00B11C08">
        <w:t xml:space="preserve">data located at </w:t>
      </w:r>
      <w:r w:rsidRPr="00B11C08">
        <w:rPr>
          <w:i/>
          <w:iCs/>
        </w:rPr>
        <w:t>./data/fmla_</w:t>
      </w:r>
      <w:del w:id="101" w:author="Chris Zhang" w:date="2020-06-04T10:09:00Z">
        <w:r w:rsidRPr="00B11C08" w:rsidDel="00BC243F">
          <w:rPr>
            <w:i/>
            <w:iCs/>
          </w:rPr>
          <w:delText>2012</w:delText>
        </w:r>
      </w:del>
      <w:ins w:id="102" w:author="Chris Zhang" w:date="2020-06-04T10:09:00Z">
        <w:r w:rsidR="00BC243F" w:rsidRPr="00B11C08">
          <w:rPr>
            <w:i/>
            <w:iCs/>
          </w:rPr>
          <w:t>201</w:t>
        </w:r>
        <w:r w:rsidR="00BC243F">
          <w:rPr>
            <w:i/>
            <w:iCs/>
          </w:rPr>
          <w:t>8</w:t>
        </w:r>
      </w:ins>
      <w:r w:rsidRPr="00B11C08">
        <w:rPr>
          <w:i/>
          <w:iCs/>
        </w:rPr>
        <w:t>/</w:t>
      </w:r>
    </w:p>
    <w:p w14:paraId="68A66644" w14:textId="46A6AD24" w:rsidR="0013724F" w:rsidRPr="00B11C08" w:rsidRDefault="0013724F" w:rsidP="00B11C08">
      <w:pPr>
        <w:numPr>
          <w:ilvl w:val="1"/>
          <w:numId w:val="1"/>
        </w:numPr>
      </w:pPr>
      <w:ins w:id="103" w:author="Chris Zhang" w:date="2020-06-04T10:13:00Z">
        <w:r>
          <w:t xml:space="preserve">FMLA Wave – Wave year of the FMLA dataset. User should specify either 2012 or 2018, and verify that the wave year is consistent with the </w:t>
        </w:r>
      </w:ins>
      <w:ins w:id="104" w:author="Chris Zhang" w:date="2020-06-04T10:14:00Z">
        <w:r>
          <w:t>file path specified in FMLA File.</w:t>
        </w:r>
      </w:ins>
    </w:p>
    <w:p w14:paraId="05E25E28" w14:textId="413DFCB5" w:rsidR="00B11C08" w:rsidRPr="00B11C08" w:rsidRDefault="00B11C08" w:rsidP="00B11C08">
      <w:pPr>
        <w:numPr>
          <w:ilvl w:val="1"/>
          <w:numId w:val="1"/>
        </w:numPr>
      </w:pPr>
      <w:r w:rsidRPr="00B11C08">
        <w:t xml:space="preserve">ACS Directory – Directory of ACS datasets. Current default is </w:t>
      </w:r>
      <w:r w:rsidRPr="00B11C08">
        <w:rPr>
          <w:i/>
          <w:iCs/>
        </w:rPr>
        <w:t>./data/acs</w:t>
      </w:r>
      <w:ins w:id="105" w:author="Chris Zhang" w:date="2020-06-04T10:09:00Z">
        <w:r w:rsidR="00DF6E08">
          <w:rPr>
            <w:i/>
            <w:iCs/>
          </w:rPr>
          <w:t>/</w:t>
        </w:r>
      </w:ins>
      <w:r w:rsidRPr="00B11C08">
        <w:t xml:space="preserve"> which contains</w:t>
      </w:r>
      <w:ins w:id="106" w:author="Chris Zhang" w:date="2020-06-04T10:10:00Z">
        <w:r w:rsidR="00DF6E08">
          <w:t xml:space="preserve"> 3 subdirectories </w:t>
        </w:r>
        <w:r w:rsidR="00DF6E08">
          <w:rPr>
            <w:i/>
            <w:iCs/>
          </w:rPr>
          <w:t>2016</w:t>
        </w:r>
        <w:r w:rsidR="00DF6E08">
          <w:t xml:space="preserve">, </w:t>
        </w:r>
        <w:r w:rsidR="00DF6E08">
          <w:rPr>
            <w:i/>
            <w:iCs/>
          </w:rPr>
          <w:t>2017</w:t>
        </w:r>
        <w:r w:rsidR="00DF6E08">
          <w:t xml:space="preserve">, and </w:t>
        </w:r>
        <w:r w:rsidR="00DF6E08">
          <w:rPr>
            <w:i/>
            <w:iCs/>
          </w:rPr>
          <w:t>2018</w:t>
        </w:r>
        <w:r w:rsidR="00DF6E08">
          <w:t xml:space="preserve">, representing 3 different 5-year ACS PUMS: ACS 2012-2016, ACS 2013-2017, and ACS 2014-2018. Within each </w:t>
        </w:r>
      </w:ins>
      <w:ins w:id="107" w:author="Chris Zhang" w:date="2020-06-04T10:11:00Z">
        <w:r w:rsidR="00DF6E08">
          <w:t>year subdirectory, there are</w:t>
        </w:r>
      </w:ins>
      <w:r w:rsidRPr="00B11C08">
        <w:t xml:space="preserve"> 4 subdirectories: </w:t>
      </w:r>
      <w:r w:rsidRPr="00B11C08">
        <w:rPr>
          <w:i/>
          <w:iCs/>
        </w:rPr>
        <w:t xml:space="preserve">household_files, person_files, pow_household_files, </w:t>
      </w:r>
      <w:r w:rsidRPr="00B11C08">
        <w:t xml:space="preserve">and </w:t>
      </w:r>
      <w:r w:rsidRPr="00B11C08">
        <w:rPr>
          <w:i/>
          <w:iCs/>
        </w:rPr>
        <w:t>pow_person_files</w:t>
      </w:r>
      <w:r w:rsidRPr="00B11C08">
        <w:t xml:space="preserve">. The former 2 subdirectories contain </w:t>
      </w:r>
      <w:r w:rsidRPr="00B11C08">
        <w:lastRenderedPageBreak/>
        <w:t xml:space="preserve">ACS state PUMS datasets that will be used if user choose to uncheck </w:t>
      </w:r>
      <w:r w:rsidRPr="00B11C08">
        <w:rPr>
          <w:i/>
          <w:iCs/>
        </w:rPr>
        <w:t>State of Work</w:t>
      </w:r>
      <w:ins w:id="108" w:author="Chris Zhang" w:date="2020-06-04T10:12:00Z">
        <w:r w:rsidR="0013724F">
          <w:t>.</w:t>
        </w:r>
      </w:ins>
      <w:ins w:id="109" w:author="Chris Zhang" w:date="2020-06-04T10:11:00Z">
        <w:r w:rsidR="00490AC7">
          <w:t xml:space="preserve"> </w:t>
        </w:r>
      </w:ins>
      <w:del w:id="110" w:author="Chris Zhang" w:date="2020-06-04T10:11:00Z">
        <w:r w:rsidRPr="00B11C08" w:rsidDel="00490AC7">
          <w:rPr>
            <w:i/>
            <w:iCs/>
          </w:rPr>
          <w:delText xml:space="preserve"> </w:delText>
        </w:r>
        <w:r w:rsidRPr="00B11C08" w:rsidDel="00490AC7">
          <w:delText xml:space="preserve">under the </w:delText>
        </w:r>
        <w:r w:rsidRPr="00B11C08" w:rsidDel="00490AC7">
          <w:rPr>
            <w:i/>
            <w:iCs/>
          </w:rPr>
          <w:delText>Program</w:delText>
        </w:r>
        <w:r w:rsidRPr="00B11C08" w:rsidDel="00490AC7">
          <w:delText xml:space="preserve"> tab</w:delText>
        </w:r>
      </w:del>
      <w:del w:id="111" w:author="Chris Zhang" w:date="2020-06-04T10:12:00Z">
        <w:r w:rsidRPr="00B11C08" w:rsidDel="0013724F">
          <w:delText xml:space="preserve">. </w:delText>
        </w:r>
      </w:del>
      <w:r w:rsidRPr="00B11C08">
        <w:t xml:space="preserve">The latter 2 subdirectories contain ACS state PUMS datasets that will be used if </w:t>
      </w:r>
      <w:r w:rsidRPr="00B11C08">
        <w:rPr>
          <w:i/>
          <w:iCs/>
        </w:rPr>
        <w:t>State of Work</w:t>
      </w:r>
      <w:r w:rsidRPr="00B11C08">
        <w:t xml:space="preserve"> is checked.</w:t>
      </w:r>
    </w:p>
    <w:p w14:paraId="5842E618" w14:textId="77777777" w:rsidR="00B11C08" w:rsidRPr="00B11C08" w:rsidRDefault="00B11C08" w:rsidP="00B11C08">
      <w:pPr>
        <w:numPr>
          <w:ilvl w:val="1"/>
          <w:numId w:val="1"/>
        </w:numPr>
      </w:pPr>
      <w:r w:rsidRPr="00B11C08">
        <w:t>Output Directory – Directory where output files will be stored upon completion of simulation.</w:t>
      </w:r>
    </w:p>
    <w:p w14:paraId="1981FE16" w14:textId="4ACD4495" w:rsidR="00B11C08" w:rsidRDefault="00B11C08" w:rsidP="00B11C08">
      <w:pPr>
        <w:numPr>
          <w:ilvl w:val="1"/>
          <w:numId w:val="1"/>
        </w:numPr>
        <w:rPr>
          <w:ins w:id="112" w:author="Chris Zhang" w:date="2020-06-04T10:14:00Z"/>
        </w:rPr>
      </w:pPr>
      <w:r w:rsidRPr="00B11C08">
        <w:t>State to Simulate – ACS state PUMS dataset to use as underlying worker population. The dropdown menu contains 50 states plus DC.</w:t>
      </w:r>
    </w:p>
    <w:p w14:paraId="3FCCDDB3" w14:textId="3B4C5243" w:rsidR="00125ECE" w:rsidRPr="00B11C08" w:rsidDel="00A303EA" w:rsidRDefault="00125ECE" w:rsidP="00B11C08">
      <w:pPr>
        <w:numPr>
          <w:ilvl w:val="1"/>
          <w:numId w:val="1"/>
        </w:numPr>
        <w:rPr>
          <w:del w:id="113" w:author="Chris Zhang" w:date="2020-06-04T10:18:00Z"/>
        </w:rPr>
      </w:pPr>
    </w:p>
    <w:p w14:paraId="55EDE9C2" w14:textId="373D5993" w:rsidR="00B11C08" w:rsidRDefault="00B11C08" w:rsidP="00B11C08">
      <w:pPr>
        <w:numPr>
          <w:ilvl w:val="1"/>
          <w:numId w:val="1"/>
        </w:numPr>
      </w:pPr>
      <w:r w:rsidRPr="00B11C08">
        <w:rPr>
          <w:i/>
          <w:iCs/>
        </w:rPr>
        <w:t xml:space="preserve">Program </w:t>
      </w:r>
      <w:r w:rsidRPr="00B11C08">
        <w:t xml:space="preserve">tab – This tab contains the following parameters (a full list of </w:t>
      </w:r>
      <w:r w:rsidRPr="00B11C08">
        <w:rPr>
          <w:i/>
          <w:iCs/>
        </w:rPr>
        <w:t>Program</w:t>
      </w:r>
      <w:r w:rsidRPr="00B11C08">
        <w:t xml:space="preserve"> parameters is shown in </w:t>
      </w:r>
      <w:r w:rsidRPr="00B11C08">
        <w:rPr>
          <w:b/>
          <w:bCs/>
        </w:rPr>
        <w:fldChar w:fldCharType="begin"/>
      </w:r>
      <w:r w:rsidRPr="00B11C08">
        <w:rPr>
          <w:b/>
          <w:bCs/>
        </w:rPr>
        <w:instrText xml:space="preserve"> REF _Ref23324797 \h  \* MERGEFORMAT </w:instrText>
      </w:r>
      <w:r w:rsidRPr="00B11C08">
        <w:rPr>
          <w:b/>
          <w:bCs/>
        </w:rPr>
      </w:r>
      <w:r w:rsidRPr="00B11C08">
        <w:rPr>
          <w:b/>
          <w:bCs/>
        </w:rPr>
        <w:fldChar w:fldCharType="separate"/>
      </w:r>
      <w:r w:rsidR="008A53CF" w:rsidRPr="00B11C08">
        <w:rPr>
          <w:b/>
          <w:bCs/>
        </w:rPr>
        <w:t xml:space="preserve">Exhibit </w:t>
      </w:r>
      <w:r w:rsidR="008A53CF">
        <w:rPr>
          <w:b/>
          <w:bCs/>
        </w:rPr>
        <w:t>2</w:t>
      </w:r>
      <w:r w:rsidRPr="00B11C08">
        <w:fldChar w:fldCharType="end"/>
      </w:r>
      <w:r w:rsidRPr="00B11C08">
        <w:t>):</w:t>
      </w:r>
    </w:p>
    <w:p w14:paraId="11FBCAFC" w14:textId="77777777" w:rsidR="007F311F" w:rsidRPr="00B11C08" w:rsidRDefault="007F311F" w:rsidP="007F311F">
      <w:pPr>
        <w:ind w:left="1440"/>
      </w:pPr>
    </w:p>
    <w:p w14:paraId="232D9FB4" w14:textId="77777777" w:rsidR="00B11C08" w:rsidRPr="00B11C08" w:rsidRDefault="00B11C08" w:rsidP="00B11C08">
      <w:pPr>
        <w:numPr>
          <w:ilvl w:val="2"/>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5119BEDD" w:rsidR="00B11C08" w:rsidRDefault="00B11C08" w:rsidP="00B11C08">
      <w:pPr>
        <w:numPr>
          <w:ilvl w:val="2"/>
          <w:numId w:val="1"/>
        </w:numPr>
        <w:rPr>
          <w:ins w:id="114" w:author="Chris Zhang" w:date="2020-06-04T10:22:00Z"/>
        </w:rPr>
      </w:pPr>
      <w:r w:rsidRPr="00B11C08">
        <w:t>Max Weeks – These are maximum number of weeks for which an eligible worker can receive leave benefits from the program. User can set different value of maximum number of weeks for each of the 6 leave types.</w:t>
      </w:r>
    </w:p>
    <w:p w14:paraId="04E13C55" w14:textId="77777777" w:rsidR="00453479" w:rsidRDefault="00453479" w:rsidP="00453479">
      <w:pPr>
        <w:numPr>
          <w:ilvl w:val="2"/>
          <w:numId w:val="1"/>
        </w:numPr>
        <w:rPr>
          <w:ins w:id="115" w:author="Chris Zhang" w:date="2020-06-04T10:22:00Z"/>
        </w:rPr>
      </w:pPr>
      <w:ins w:id="116" w:author="Chris Zhang" w:date="2020-06-04T10:22:00Z">
        <w:r>
          <w:t>Eligible Employee Types</w:t>
        </w:r>
      </w:ins>
    </w:p>
    <w:p w14:paraId="48E9E068" w14:textId="3590B565" w:rsidR="00041F64" w:rsidRDefault="00041F64" w:rsidP="00453479">
      <w:pPr>
        <w:numPr>
          <w:ilvl w:val="3"/>
          <w:numId w:val="1"/>
        </w:numPr>
        <w:rPr>
          <w:ins w:id="117" w:author="Chris Zhang" w:date="2020-06-04T10:23:00Z"/>
        </w:rPr>
      </w:pPr>
      <w:ins w:id="118" w:author="Chris Zhang" w:date="2020-06-04T10:23:00Z">
        <w:r>
          <w:t>Private Employees – If checked, workers working for private business employers will be included as eligible workers.</w:t>
        </w:r>
      </w:ins>
    </w:p>
    <w:p w14:paraId="3F97D1B5" w14:textId="03DCCE7A" w:rsidR="00453479" w:rsidDel="00453479" w:rsidRDefault="00453479" w:rsidP="00453479">
      <w:pPr>
        <w:numPr>
          <w:ilvl w:val="3"/>
          <w:numId w:val="1"/>
        </w:numPr>
        <w:rPr>
          <w:del w:id="119" w:author="Chris Zhang" w:date="2020-06-04T10:23:00Z"/>
        </w:rPr>
      </w:pPr>
      <w:moveToRangeStart w:id="120" w:author="Chris Zhang" w:date="2020-06-04T10:22:00Z" w:name="move42158574"/>
      <w:moveTo w:id="121" w:author="Chris Zhang" w:date="2020-06-04T10:22:00Z">
        <w:r w:rsidRPr="00B11C08">
          <w:t>Government Employees – Type of government employees to be included as eligible workers. If Government Employee is checked, all 3 child checkboxes will be automatically checked. Otherwise, user can selectively check 0, 1, 2, or all of the child checkboxes, including Federal Employees, State Employees, and Local Employees.</w:t>
        </w:r>
      </w:moveTo>
    </w:p>
    <w:p w14:paraId="7EF1FA4C" w14:textId="77777777" w:rsidR="00453479" w:rsidRPr="00B11C08" w:rsidRDefault="00453479" w:rsidP="00453479">
      <w:pPr>
        <w:numPr>
          <w:ilvl w:val="3"/>
          <w:numId w:val="1"/>
        </w:numPr>
        <w:rPr>
          <w:ins w:id="122" w:author="Chris Zhang" w:date="2020-06-04T10:23:00Z"/>
          <w:moveTo w:id="123" w:author="Chris Zhang" w:date="2020-06-04T10:22:00Z"/>
        </w:rPr>
        <w:pPrChange w:id="124" w:author="Chris Zhang" w:date="2020-06-04T10:22:00Z">
          <w:pPr>
            <w:numPr>
              <w:ilvl w:val="2"/>
              <w:numId w:val="1"/>
            </w:numPr>
            <w:ind w:left="2160" w:hanging="360"/>
          </w:pPr>
        </w:pPrChange>
      </w:pPr>
    </w:p>
    <w:p w14:paraId="3E54F521" w14:textId="77777777" w:rsidR="00453479" w:rsidRPr="00B11C08" w:rsidDel="00453479" w:rsidRDefault="00453479" w:rsidP="00453479">
      <w:pPr>
        <w:numPr>
          <w:ilvl w:val="3"/>
          <w:numId w:val="1"/>
        </w:numPr>
        <w:rPr>
          <w:del w:id="125" w:author="Chris Zhang" w:date="2020-06-04T10:22:00Z"/>
          <w:moveTo w:id="126" w:author="Chris Zhang" w:date="2020-06-04T10:22:00Z"/>
        </w:rPr>
        <w:pPrChange w:id="127" w:author="Chris Zhang" w:date="2020-06-04T10:23:00Z">
          <w:pPr>
            <w:numPr>
              <w:ilvl w:val="2"/>
              <w:numId w:val="1"/>
            </w:numPr>
            <w:ind w:left="2160" w:hanging="360"/>
          </w:pPr>
        </w:pPrChange>
      </w:pPr>
      <w:moveTo w:id="128" w:author="Chris Zhang" w:date="2020-06-04T10:22:00Z">
        <w:r w:rsidRPr="00B11C08">
          <w:t>Self Employed – If checked, workers under self-employment will be included as eligible workers.</w:t>
        </w:r>
      </w:moveTo>
    </w:p>
    <w:moveToRangeEnd w:id="120"/>
    <w:p w14:paraId="63BC0850" w14:textId="77777777" w:rsidR="00453479" w:rsidRPr="00B11C08" w:rsidRDefault="00453479" w:rsidP="00453479">
      <w:pPr>
        <w:numPr>
          <w:ilvl w:val="3"/>
          <w:numId w:val="1"/>
        </w:numPr>
        <w:pPrChange w:id="129" w:author="Chris Zhang" w:date="2020-06-04T10:23:00Z">
          <w:pPr>
            <w:numPr>
              <w:ilvl w:val="2"/>
              <w:numId w:val="1"/>
            </w:numPr>
            <w:ind w:left="2160" w:hanging="360"/>
          </w:pPr>
        </w:pPrChange>
      </w:pPr>
    </w:p>
    <w:p w14:paraId="4E22DD7A" w14:textId="77777777" w:rsidR="00B11C08" w:rsidRPr="00B11C08" w:rsidRDefault="00B11C08" w:rsidP="00B11C08">
      <w:pPr>
        <w:numPr>
          <w:ilvl w:val="2"/>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Pr="00B11C08">
        <w:rPr>
          <w:i/>
          <w:iCs/>
        </w:rPr>
        <w:t>State Average Tax Rate</w:t>
      </w:r>
      <w:r w:rsidRPr="00B11C08">
        <w:t xml:space="preserve"> is the estimated average state income tax, which would be applicable if the </w:t>
      </w:r>
      <w:r w:rsidRPr="00B11C08">
        <w:rPr>
          <w:i/>
          <w:iCs/>
        </w:rPr>
        <w:t>Benefit Tax</w:t>
      </w:r>
      <w:r w:rsidRPr="00B11C08">
        <w:t xml:space="preserve"> checkbox below is checked, in which case the state leave program benefits would also be subject to payroll taxation, allowing state to recoup tax revenue from paid program benefits. </w:t>
      </w:r>
      <w:r w:rsidRPr="00B11C08">
        <w:rPr>
          <w:i/>
          <w:iCs/>
        </w:rPr>
        <w:t>Maximum Taxable Earnings Per Person</w:t>
      </w:r>
      <w:r w:rsidRPr="00B11C08">
        <w:t xml:space="preserve"> is an integer value that places a cap on annual taxable earnings that are subject to this payroll tax.</w:t>
      </w:r>
    </w:p>
    <w:p w14:paraId="2A97811D" w14:textId="77777777" w:rsidR="00B11C08" w:rsidRPr="00B11C08" w:rsidRDefault="00B11C08" w:rsidP="00B11C08">
      <w:pPr>
        <w:numPr>
          <w:ilvl w:val="2"/>
          <w:numId w:val="1"/>
        </w:numPr>
      </w:pPr>
      <w:r w:rsidRPr="00B11C08">
        <w:t>Replacement Ratio – Share of wage that would be replaced by program benefits during leave. The ratio should be a positive value between 0 and 1.</w:t>
      </w:r>
    </w:p>
    <w:p w14:paraId="11410FAD" w14:textId="77777777" w:rsidR="00B11C08" w:rsidRPr="00B11C08" w:rsidRDefault="00B11C08" w:rsidP="00B11C08">
      <w:pPr>
        <w:numPr>
          <w:ilvl w:val="2"/>
          <w:numId w:val="1"/>
        </w:numPr>
      </w:pPr>
      <w:r w:rsidRPr="00B11C08">
        <w:t>Weekly Benefit Cap – Maximum weekly benefits in dollars for each leave type. Current model assumes a uniform cap for all 6 leave types.</w:t>
      </w:r>
    </w:p>
    <w:p w14:paraId="08032709" w14:textId="4D490730" w:rsidR="00B11C08" w:rsidRPr="00B11C08" w:rsidDel="00453479" w:rsidRDefault="00B11C08" w:rsidP="00B11C08">
      <w:pPr>
        <w:numPr>
          <w:ilvl w:val="2"/>
          <w:numId w:val="1"/>
        </w:numPr>
        <w:rPr>
          <w:moveFrom w:id="130" w:author="Chris Zhang" w:date="2020-06-04T10:22:00Z"/>
        </w:rPr>
      </w:pPr>
      <w:moveFromRangeStart w:id="131" w:author="Chris Zhang" w:date="2020-06-04T10:22:00Z" w:name="move42158574"/>
      <w:moveFrom w:id="132" w:author="Chris Zhang" w:date="2020-06-04T10:22:00Z">
        <w:r w:rsidRPr="00B11C08" w:rsidDel="00453479">
          <w:t>Government Employees – Type of government employees to be included as eligible workers. If Government Employee is checked, all 3 child checkboxes will be automatically checked. Otherwise, user can selectively check 0, 1, 2, or all of the child checkboxes, including Federal Employees, State Employees, and Local Employees.</w:t>
        </w:r>
      </w:moveFrom>
    </w:p>
    <w:p w14:paraId="7BFD26CF" w14:textId="3F76F174" w:rsidR="00B11C08" w:rsidRPr="00B11C08" w:rsidDel="00453479" w:rsidRDefault="00B11C08" w:rsidP="00B11C08">
      <w:pPr>
        <w:numPr>
          <w:ilvl w:val="2"/>
          <w:numId w:val="1"/>
        </w:numPr>
        <w:rPr>
          <w:moveFrom w:id="133" w:author="Chris Zhang" w:date="2020-06-04T10:22:00Z"/>
        </w:rPr>
      </w:pPr>
      <w:moveFrom w:id="134" w:author="Chris Zhang" w:date="2020-06-04T10:22:00Z">
        <w:r w:rsidRPr="00B11C08" w:rsidDel="00453479">
          <w:t>Self Employed – If checked, workers under self-employment will be included as eligible workers.</w:t>
        </w:r>
      </w:moveFrom>
    </w:p>
    <w:moveFromRangeEnd w:id="131"/>
    <w:p w14:paraId="023B91A3" w14:textId="064175E0" w:rsidR="006845B2" w:rsidRDefault="006845B2" w:rsidP="006845B2">
      <w:pPr>
        <w:ind w:left="2160"/>
      </w:pPr>
    </w:p>
    <w:p w14:paraId="1853D25E" w14:textId="62BA1845" w:rsidR="0062284B" w:rsidRDefault="0062284B" w:rsidP="006845B2">
      <w:pPr>
        <w:ind w:left="2160"/>
      </w:pPr>
    </w:p>
    <w:p w14:paraId="1841EAC8" w14:textId="7717DD33" w:rsidR="0062284B" w:rsidRDefault="0062284B" w:rsidP="006845B2">
      <w:pPr>
        <w:ind w:left="2160"/>
      </w:pPr>
    </w:p>
    <w:p w14:paraId="698DD454" w14:textId="1EA091E3" w:rsidR="00DA03BD" w:rsidRDefault="00DA03BD">
      <w:pPr>
        <w:spacing w:after="160" w:line="259" w:lineRule="auto"/>
        <w:jc w:val="left"/>
      </w:pPr>
      <w:r>
        <w:br w:type="page"/>
      </w:r>
    </w:p>
    <w:p w14:paraId="1109805E" w14:textId="77777777" w:rsidR="0062284B" w:rsidRPr="00B11C08" w:rsidRDefault="0062284B" w:rsidP="006845B2">
      <w:pPr>
        <w:ind w:left="2160"/>
      </w:pPr>
    </w:p>
    <w:p w14:paraId="1A24D98D" w14:textId="15876C4F" w:rsidR="00B11C08" w:rsidRDefault="00B11C08" w:rsidP="007F311F">
      <w:pPr>
        <w:jc w:val="center"/>
        <w:rPr>
          <w:b/>
          <w:bCs/>
        </w:rPr>
      </w:pPr>
      <w:bookmarkStart w:id="135"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2</w:t>
      </w:r>
      <w:r w:rsidRPr="00B11C08">
        <w:fldChar w:fldCharType="end"/>
      </w:r>
      <w:bookmarkEnd w:id="135"/>
      <w:r w:rsidRPr="00B11C08">
        <w:rPr>
          <w:b/>
          <w:bCs/>
        </w:rPr>
        <w:t>: Model Parameters under Program Tab</w:t>
      </w:r>
    </w:p>
    <w:p w14:paraId="05B8BF95" w14:textId="0E34BA05" w:rsidR="00F9774D" w:rsidRPr="00B11C08" w:rsidRDefault="000E0FF9" w:rsidP="007F311F">
      <w:pPr>
        <w:jc w:val="center"/>
        <w:rPr>
          <w:b/>
          <w:bCs/>
        </w:rPr>
      </w:pPr>
      <w:ins w:id="136" w:author="Chris Zhang" w:date="2020-06-04T10:20:00Z">
        <w:r>
          <w:rPr>
            <w:noProof/>
          </w:rPr>
          <w:drawing>
            <wp:inline distT="0" distB="0" distL="0" distR="0" wp14:anchorId="17D100E0" wp14:editId="0F756232">
              <wp:extent cx="4114800" cy="521559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5215597"/>
                      </a:xfrm>
                      <a:prstGeom prst="rect">
                        <a:avLst/>
                      </a:prstGeom>
                    </pic:spPr>
                  </pic:pic>
                </a:graphicData>
              </a:graphic>
            </wp:inline>
          </w:drawing>
        </w:r>
      </w:ins>
    </w:p>
    <w:p w14:paraId="12BABC82" w14:textId="796A94B2" w:rsidR="00B11C08" w:rsidRPr="00B11C08" w:rsidRDefault="00EC460F" w:rsidP="007F311F">
      <w:pPr>
        <w:jc w:val="center"/>
      </w:pPr>
      <w:del w:id="137" w:author="Chris Zhang" w:date="2020-06-04T10:19:00Z">
        <w:r w:rsidDel="000E0FF9">
          <w:rPr>
            <w:noProof/>
          </w:rPr>
          <w:drawing>
            <wp:inline distT="0" distB="0" distL="0" distR="0" wp14:anchorId="5B21BC20" wp14:editId="08D76B66">
              <wp:extent cx="4114800" cy="525472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5254723"/>
                      </a:xfrm>
                      <a:prstGeom prst="rect">
                        <a:avLst/>
                      </a:prstGeom>
                    </pic:spPr>
                  </pic:pic>
                </a:graphicData>
              </a:graphic>
            </wp:inline>
          </w:drawing>
        </w:r>
      </w:del>
    </w:p>
    <w:p w14:paraId="3DBC7AE4" w14:textId="77777777" w:rsidR="0062284B" w:rsidRPr="0062284B" w:rsidRDefault="0062284B" w:rsidP="0062284B">
      <w:pPr>
        <w:ind w:left="1440"/>
      </w:pPr>
    </w:p>
    <w:p w14:paraId="5BF7C43E" w14:textId="77777777" w:rsidR="0062284B" w:rsidRPr="0062284B" w:rsidRDefault="0062284B" w:rsidP="0062284B">
      <w:pPr>
        <w:ind w:left="1440"/>
      </w:pPr>
    </w:p>
    <w:p w14:paraId="19980F80" w14:textId="77777777" w:rsidR="0062284B" w:rsidRPr="0062284B" w:rsidRDefault="0062284B" w:rsidP="0062284B">
      <w:pPr>
        <w:ind w:left="1440"/>
      </w:pPr>
    </w:p>
    <w:p w14:paraId="41C2BD08" w14:textId="77777777" w:rsidR="0062284B" w:rsidRPr="0062284B" w:rsidRDefault="0062284B" w:rsidP="0062284B">
      <w:pPr>
        <w:ind w:left="1440"/>
      </w:pPr>
    </w:p>
    <w:p w14:paraId="6CFD0EC4" w14:textId="77777777" w:rsidR="0062284B" w:rsidRPr="0062284B" w:rsidRDefault="0062284B" w:rsidP="0062284B">
      <w:pPr>
        <w:ind w:left="1440"/>
      </w:pPr>
    </w:p>
    <w:p w14:paraId="1AAF7365" w14:textId="77777777" w:rsidR="0062284B" w:rsidRPr="0062284B" w:rsidRDefault="0062284B" w:rsidP="0062284B">
      <w:pPr>
        <w:ind w:left="1440"/>
      </w:pPr>
    </w:p>
    <w:p w14:paraId="5FB8DF7D" w14:textId="77777777" w:rsidR="0062284B" w:rsidRPr="0062284B" w:rsidRDefault="0062284B" w:rsidP="0062284B">
      <w:pPr>
        <w:ind w:left="1440"/>
      </w:pPr>
    </w:p>
    <w:p w14:paraId="2D7FE984" w14:textId="77777777" w:rsidR="0062284B" w:rsidRPr="0062284B" w:rsidRDefault="0062284B" w:rsidP="0062284B">
      <w:pPr>
        <w:ind w:left="1440"/>
      </w:pPr>
    </w:p>
    <w:p w14:paraId="4AC0E98D" w14:textId="77777777" w:rsidR="0062284B" w:rsidRPr="0062284B" w:rsidRDefault="0062284B" w:rsidP="0062284B">
      <w:pPr>
        <w:ind w:left="1440"/>
      </w:pPr>
    </w:p>
    <w:p w14:paraId="763F3651" w14:textId="77777777" w:rsidR="0062284B" w:rsidRPr="0062284B" w:rsidRDefault="0062284B" w:rsidP="0062284B">
      <w:pPr>
        <w:ind w:left="1440"/>
      </w:pPr>
    </w:p>
    <w:p w14:paraId="7B17ADE2" w14:textId="77777777" w:rsidR="0062284B" w:rsidRPr="0062284B" w:rsidRDefault="0062284B" w:rsidP="0062284B">
      <w:pPr>
        <w:ind w:left="1440"/>
      </w:pPr>
    </w:p>
    <w:p w14:paraId="245FF1B4" w14:textId="77777777" w:rsidR="0062284B" w:rsidRPr="0062284B" w:rsidRDefault="0062284B" w:rsidP="0062284B">
      <w:pPr>
        <w:ind w:left="1440"/>
      </w:pPr>
    </w:p>
    <w:p w14:paraId="137FBBDC" w14:textId="77777777" w:rsidR="0062284B" w:rsidRPr="0062284B" w:rsidRDefault="0062284B" w:rsidP="0062284B">
      <w:pPr>
        <w:ind w:left="1440"/>
      </w:pPr>
    </w:p>
    <w:p w14:paraId="66ACC759" w14:textId="77777777" w:rsidR="0062284B" w:rsidRPr="0062284B" w:rsidRDefault="0062284B" w:rsidP="0062284B">
      <w:pPr>
        <w:ind w:left="1440"/>
      </w:pPr>
    </w:p>
    <w:p w14:paraId="20DE893E" w14:textId="021B171F" w:rsidR="00B11C08" w:rsidRDefault="00B11C08" w:rsidP="00B11C08">
      <w:pPr>
        <w:numPr>
          <w:ilvl w:val="1"/>
          <w:numId w:val="1"/>
        </w:numPr>
      </w:pPr>
      <w:r w:rsidRPr="00B11C08">
        <w:rPr>
          <w:i/>
          <w:iCs/>
        </w:rPr>
        <w:lastRenderedPageBreak/>
        <w:t>Population</w:t>
      </w:r>
      <w:r w:rsidRPr="00B11C08">
        <w:t xml:space="preserve"> tab – This tab contains the following parameters (a full list of </w:t>
      </w:r>
      <w:r w:rsidRPr="00B11C08">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8A53CF" w:rsidRPr="00B11C08">
        <w:rPr>
          <w:b/>
          <w:bCs/>
        </w:rPr>
        <w:t xml:space="preserve">Exhibit </w:t>
      </w:r>
      <w:r w:rsidR="008A53CF">
        <w:rPr>
          <w:b/>
          <w:bCs/>
        </w:rPr>
        <w:t>3</w:t>
      </w:r>
      <w:r w:rsidRPr="00B11C08">
        <w:fldChar w:fldCharType="end"/>
      </w:r>
      <w:r w:rsidRPr="00B11C08">
        <w:t>):</w:t>
      </w:r>
    </w:p>
    <w:p w14:paraId="3695392E" w14:textId="77777777" w:rsidR="007F311F" w:rsidRPr="00B11C08" w:rsidRDefault="007F311F" w:rsidP="007F311F">
      <w:pPr>
        <w:ind w:left="1440"/>
      </w:pPr>
    </w:p>
    <w:p w14:paraId="1443C3FA" w14:textId="5F0C585B" w:rsidR="00B11C08" w:rsidRPr="00B11C08" w:rsidRDefault="00B11C08" w:rsidP="00B11C08">
      <w:pPr>
        <w:numPr>
          <w:ilvl w:val="2"/>
          <w:numId w:val="1"/>
        </w:numPr>
      </w:pPr>
      <w:r w:rsidRPr="00B11C08">
        <w:t xml:space="preserve">Take Up Rates – These are take up rates of the benefit for each leave type among all eligible workers in the state. Namely, take up rate is total number of </w:t>
      </w:r>
      <w:r w:rsidR="00EC460F">
        <w:t xml:space="preserve">actual </w:t>
      </w:r>
      <w:r w:rsidRPr="00B11C08">
        <w:t xml:space="preserve">leave-taking workers </w:t>
      </w:r>
      <w:r w:rsidR="00EC460F">
        <w:t xml:space="preserve">under program </w:t>
      </w:r>
      <w:r w:rsidR="00EC460F" w:rsidRPr="00B11C08">
        <w:t>(thus equivalent to all cases approved in model)</w:t>
      </w:r>
      <w:r w:rsidR="00EC460F">
        <w:t xml:space="preserve"> </w:t>
      </w:r>
      <w:r w:rsidRPr="00B11C08">
        <w:t xml:space="preserve">divided by total number of eligible workers in the state. </w:t>
      </w:r>
    </w:p>
    <w:p w14:paraId="06C206FF" w14:textId="2AB60AD0" w:rsidR="00B11C08" w:rsidRDefault="00B11C08" w:rsidP="00B11C08">
      <w:pPr>
        <w:numPr>
          <w:ilvl w:val="2"/>
          <w:numId w:val="1"/>
        </w:numPr>
      </w:pPr>
      <w:r w:rsidRPr="00B11C08">
        <w:t>Share of Dual Receivers – Share of eligible workers who can receive leave benefits simultaneously from both employer and state program</w:t>
      </w:r>
      <w:r w:rsidR="00925943">
        <w:t>, out of all eligible workers who receive any leave pay benefit from employer</w:t>
      </w:r>
      <w:r w:rsidRPr="00B11C08">
        <w:t xml:space="preserve">. </w:t>
      </w:r>
      <w:r w:rsidR="002606F6">
        <w:t xml:space="preserve">This share </w:t>
      </w:r>
      <w:r w:rsidR="00DB438E">
        <w:t>should be a value between</w:t>
      </w:r>
      <w:r w:rsidR="002606F6">
        <w:t xml:space="preserve"> 0 to 1.</w:t>
      </w:r>
    </w:p>
    <w:p w14:paraId="1A25D834" w14:textId="77777777" w:rsidR="0062284B" w:rsidRDefault="0062284B" w:rsidP="0062284B">
      <w:pPr>
        <w:ind w:left="2160"/>
      </w:pPr>
    </w:p>
    <w:p w14:paraId="5511DCCA" w14:textId="77777777" w:rsidR="006845B2" w:rsidRPr="00B11C08" w:rsidRDefault="006845B2" w:rsidP="006845B2">
      <w:pPr>
        <w:ind w:left="2160"/>
      </w:pPr>
    </w:p>
    <w:p w14:paraId="5C930873" w14:textId="770A5A79" w:rsidR="00B11C08" w:rsidRDefault="00B11C08" w:rsidP="007F311F">
      <w:pPr>
        <w:jc w:val="center"/>
        <w:rPr>
          <w:b/>
          <w:bCs/>
        </w:rPr>
      </w:pPr>
      <w:bookmarkStart w:id="138"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3</w:t>
      </w:r>
      <w:r w:rsidRPr="00B11C08">
        <w:fldChar w:fldCharType="end"/>
      </w:r>
      <w:bookmarkEnd w:id="138"/>
      <w:r w:rsidRPr="00B11C08">
        <w:rPr>
          <w:b/>
          <w:bCs/>
        </w:rPr>
        <w:t>: Model Parameters under Population Tab</w:t>
      </w:r>
    </w:p>
    <w:p w14:paraId="181C6844" w14:textId="77777777" w:rsidR="00F9774D" w:rsidRPr="00B11C08" w:rsidRDefault="00F9774D" w:rsidP="007F311F">
      <w:pPr>
        <w:jc w:val="center"/>
        <w:rPr>
          <w:b/>
          <w:bCs/>
        </w:rPr>
      </w:pPr>
    </w:p>
    <w:p w14:paraId="0FB81D3D" w14:textId="0D3790EB" w:rsidR="00B11C08" w:rsidRPr="00B11C08" w:rsidRDefault="00C76073" w:rsidP="007F311F">
      <w:pPr>
        <w:jc w:val="center"/>
      </w:pPr>
      <w:del w:id="139" w:author="Chris Zhang" w:date="2020-06-04T10:24:00Z">
        <w:r w:rsidDel="00D96320">
          <w:rPr>
            <w:noProof/>
          </w:rPr>
          <w:drawing>
            <wp:inline distT="0" distB="0" distL="0" distR="0" wp14:anchorId="0D928E3B" wp14:editId="45C6AEA6">
              <wp:extent cx="4114800" cy="370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702001"/>
                      </a:xfrm>
                      <a:prstGeom prst="rect">
                        <a:avLst/>
                      </a:prstGeom>
                    </pic:spPr>
                  </pic:pic>
                </a:graphicData>
              </a:graphic>
            </wp:inline>
          </w:drawing>
        </w:r>
      </w:del>
      <w:ins w:id="140" w:author="Chris Zhang" w:date="2020-06-04T10:24:00Z">
        <w:r w:rsidR="00D96320" w:rsidRPr="00D96320">
          <w:rPr>
            <w:noProof/>
          </w:rPr>
          <w:t xml:space="preserve"> </w:t>
        </w:r>
        <w:r w:rsidR="00D96320">
          <w:rPr>
            <w:noProof/>
          </w:rPr>
          <w:drawing>
            <wp:inline distT="0" distB="0" distL="0" distR="0" wp14:anchorId="27093137" wp14:editId="3DB5E346">
              <wp:extent cx="4114800" cy="45487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4548700"/>
                      </a:xfrm>
                      <a:prstGeom prst="rect">
                        <a:avLst/>
                      </a:prstGeom>
                    </pic:spPr>
                  </pic:pic>
                </a:graphicData>
              </a:graphic>
            </wp:inline>
          </w:drawing>
        </w:r>
      </w:ins>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01F6FB5B" w:rsidR="00B11C08" w:rsidRPr="00B11C08" w:rsidRDefault="00B11C08" w:rsidP="00B11C08">
      <w:pPr>
        <w:numPr>
          <w:ilvl w:val="1"/>
          <w:numId w:val="1"/>
        </w:numPr>
      </w:pPr>
      <w:r w:rsidRPr="00B11C08">
        <w:rPr>
          <w:i/>
          <w:iCs/>
        </w:rPr>
        <w:lastRenderedPageBreak/>
        <w:t>Simulation</w:t>
      </w:r>
      <w:r w:rsidRPr="00B11C08">
        <w:t xml:space="preserve"> tab – This tab contains </w:t>
      </w:r>
      <w:r w:rsidR="00C76073">
        <w:t>the following parameter:</w:t>
      </w:r>
    </w:p>
    <w:p w14:paraId="357C3CA9" w14:textId="42841C60" w:rsidR="00C76073" w:rsidRPr="00C76073" w:rsidRDefault="00C76073" w:rsidP="00C76073">
      <w:pPr>
        <w:numPr>
          <w:ilvl w:val="2"/>
          <w:numId w:val="1"/>
        </w:numPr>
      </w:pPr>
      <w:r w:rsidRPr="00C76073">
        <w:t>Existing State Program – Existing state leave program parameters to use. If a state is selected, parameters under</w:t>
      </w:r>
      <w:r w:rsidRPr="00C76073">
        <w:rPr>
          <w:i/>
          <w:iCs/>
        </w:rPr>
        <w:t xml:space="preserve"> Program</w:t>
      </w:r>
      <w:r w:rsidRPr="00C76073">
        <w:t xml:space="preserve"> tab will be overridden by a set of pre-determined parameters that best represent the leave program of the selected state</w:t>
      </w:r>
      <w:ins w:id="141" w:author="Chris Zhang" w:date="2020-06-04T10:26:00Z">
        <w:r w:rsidR="00203786">
          <w:t xml:space="preserve">, and parameters under </w:t>
        </w:r>
        <w:r w:rsidR="00203786">
          <w:rPr>
            <w:i/>
            <w:iCs/>
          </w:rPr>
          <w:t>Population</w:t>
        </w:r>
        <w:r w:rsidR="00203786">
          <w:t xml:space="preserve"> tab will be overridden by a set of empirical estimates, including ta</w:t>
        </w:r>
      </w:ins>
      <w:ins w:id="142" w:author="Chris Zhang" w:date="2020-06-04T10:27:00Z">
        <w:r w:rsidR="00203786">
          <w:t xml:space="preserve">ke up rates for each leave type estimated from </w:t>
        </w:r>
        <w:r w:rsidR="00192720">
          <w:t xml:space="preserve">historical </w:t>
        </w:r>
        <w:r w:rsidR="00203786">
          <w:t>state program data.</w:t>
        </w:r>
      </w:ins>
      <w:del w:id="143" w:author="Chris Zhang" w:date="2020-06-04T10:26:00Z">
        <w:r w:rsidRPr="00C76073" w:rsidDel="00203786">
          <w:delText>.</w:delText>
        </w:r>
      </w:del>
    </w:p>
    <w:p w14:paraId="28712BBE" w14:textId="6731B744" w:rsidR="0062284B" w:rsidRDefault="0062284B" w:rsidP="006845B2">
      <w:pPr>
        <w:ind w:left="2160"/>
      </w:pPr>
    </w:p>
    <w:p w14:paraId="3C77F468" w14:textId="68E2507A" w:rsidR="00B11C08" w:rsidRDefault="00B11C08" w:rsidP="007F311F">
      <w:pPr>
        <w:jc w:val="center"/>
        <w:rPr>
          <w:b/>
          <w:bCs/>
        </w:rPr>
      </w:pPr>
      <w:bookmarkStart w:id="144"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4</w:t>
      </w:r>
      <w:r w:rsidRPr="00B11C08">
        <w:fldChar w:fldCharType="end"/>
      </w:r>
      <w:bookmarkEnd w:id="144"/>
      <w:r w:rsidRPr="00B11C08">
        <w:rPr>
          <w:b/>
          <w:bCs/>
        </w:rPr>
        <w:t>: Model Parameters under Simulation Tab</w:t>
      </w:r>
    </w:p>
    <w:p w14:paraId="56D3B812" w14:textId="77777777" w:rsidR="00F9774D" w:rsidRPr="00B11C08" w:rsidRDefault="00F9774D" w:rsidP="007F311F">
      <w:pPr>
        <w:jc w:val="center"/>
        <w:rPr>
          <w:b/>
          <w:bCs/>
        </w:rPr>
      </w:pPr>
    </w:p>
    <w:p w14:paraId="60E812CB" w14:textId="6646F11D" w:rsidR="00B11C08" w:rsidRPr="00B11C08" w:rsidRDefault="00AD5E5B" w:rsidP="00AD5E5B">
      <w:pPr>
        <w:jc w:val="center"/>
      </w:pPr>
      <w:del w:id="145" w:author="Chris Zhang" w:date="2020-06-04T10:25:00Z">
        <w:r w:rsidDel="003A3848">
          <w:rPr>
            <w:noProof/>
          </w:rPr>
          <w:drawing>
            <wp:inline distT="0" distB="0" distL="0" distR="0" wp14:anchorId="57772041" wp14:editId="7D7E20FF">
              <wp:extent cx="4114800" cy="3720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3720465"/>
                      </a:xfrm>
                      <a:prstGeom prst="rect">
                        <a:avLst/>
                      </a:prstGeom>
                    </pic:spPr>
                  </pic:pic>
                </a:graphicData>
              </a:graphic>
            </wp:inline>
          </w:drawing>
        </w:r>
      </w:del>
      <w:ins w:id="146" w:author="Chris Zhang" w:date="2020-06-04T10:25:00Z">
        <w:r w:rsidR="003A3848" w:rsidRPr="003A3848">
          <w:rPr>
            <w:noProof/>
          </w:rPr>
          <w:t xml:space="preserve"> </w:t>
        </w:r>
        <w:r w:rsidR="003A3848">
          <w:rPr>
            <w:noProof/>
          </w:rPr>
          <w:drawing>
            <wp:inline distT="0" distB="0" distL="0" distR="0" wp14:anchorId="3429B6F6" wp14:editId="581E466E">
              <wp:extent cx="4114800" cy="4549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4549140"/>
                      </a:xfrm>
                      <a:prstGeom prst="rect">
                        <a:avLst/>
                      </a:prstGeom>
                    </pic:spPr>
                  </pic:pic>
                </a:graphicData>
              </a:graphic>
            </wp:inline>
          </w:drawing>
        </w:r>
      </w:ins>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116D651F" w14:textId="639DA454" w:rsidR="00AD5E5B" w:rsidRDefault="00AD5E5B" w:rsidP="00B11C08">
      <w:pPr>
        <w:numPr>
          <w:ilvl w:val="1"/>
          <w:numId w:val="1"/>
        </w:numPr>
      </w:pPr>
      <w:r>
        <w:lastRenderedPageBreak/>
        <w:t xml:space="preserve">Compare Button – When clicked, this button will show the full list of parallel simulation to run for comparison, next to the </w:t>
      </w:r>
      <w:r>
        <w:rPr>
          <w:i/>
          <w:iCs/>
        </w:rPr>
        <w:t>Compare</w:t>
      </w:r>
      <w:r>
        <w:t xml:space="preserve"> button. Each parallel simulation will be performed using an alternative set of program parameters from a selected state, based on user choice of state in a separate </w:t>
      </w:r>
      <w:r>
        <w:rPr>
          <w:i/>
          <w:iCs/>
        </w:rPr>
        <w:t xml:space="preserve">Existing State Program </w:t>
      </w:r>
      <w:r>
        <w:t xml:space="preserve">dropdown list for that parallel simulation. For example, in </w:t>
      </w:r>
      <w:r>
        <w:fldChar w:fldCharType="begin"/>
      </w:r>
      <w:r>
        <w:instrText xml:space="preserve"> REF _Ref31361916 \h </w:instrText>
      </w:r>
      <w:r>
        <w:fldChar w:fldCharType="separate"/>
      </w:r>
      <w:r w:rsidR="008A53CF" w:rsidRPr="00AD5E5B">
        <w:rPr>
          <w:b/>
          <w:bCs/>
        </w:rPr>
        <w:t xml:space="preserve">Exhibit </w:t>
      </w:r>
      <w:r w:rsidR="008A53CF">
        <w:rPr>
          <w:b/>
          <w:bCs/>
          <w:noProof/>
        </w:rPr>
        <w:t>5</w:t>
      </w:r>
      <w:r>
        <w:fldChar w:fldCharType="end"/>
      </w:r>
      <w:r>
        <w:t xml:space="preserve">, after clicking </w:t>
      </w:r>
      <w:r>
        <w:rPr>
          <w:i/>
          <w:iCs/>
        </w:rPr>
        <w:t>Compare</w:t>
      </w:r>
      <w:r>
        <w:t xml:space="preserve">, a new button ‘Comparison 1’ is added next to the default ‘Main Simulation’. User can then click the ‘Comparison 1’ button which will lead to a </w:t>
      </w:r>
      <w:r>
        <w:rPr>
          <w:i/>
          <w:iCs/>
        </w:rPr>
        <w:t>Simulation</w:t>
      </w:r>
      <w:r>
        <w:t xml:space="preserve"> tab which asks for </w:t>
      </w:r>
      <w:r>
        <w:rPr>
          <w:i/>
          <w:iCs/>
        </w:rPr>
        <w:t>Existing State Program</w:t>
      </w:r>
      <w:r>
        <w:t xml:space="preserve"> parameter for </w:t>
      </w:r>
      <w:r>
        <w:rPr>
          <w:i/>
          <w:iCs/>
        </w:rPr>
        <w:t>Comparison 1</w:t>
      </w:r>
      <w:r>
        <w:t xml:space="preserve">. Likewise, user can further add more parallel simulations by clicking the </w:t>
      </w:r>
      <w:r>
        <w:rPr>
          <w:i/>
          <w:iCs/>
        </w:rPr>
        <w:t>plus</w:t>
      </w:r>
      <w:r>
        <w:t xml:space="preserve"> button next to </w:t>
      </w:r>
      <w:r>
        <w:rPr>
          <w:i/>
          <w:iCs/>
        </w:rPr>
        <w:t>Compare</w:t>
      </w:r>
      <w:r>
        <w:t xml:space="preserve">, resulting in </w:t>
      </w:r>
      <w:r>
        <w:rPr>
          <w:i/>
          <w:iCs/>
        </w:rPr>
        <w:t>Comparison 2</w:t>
      </w:r>
      <w:r>
        <w:t xml:space="preserve">, </w:t>
      </w:r>
      <w:r>
        <w:rPr>
          <w:i/>
          <w:iCs/>
        </w:rPr>
        <w:t>Comparison 3</w:t>
      </w:r>
      <w:r>
        <w:t>, etc.</w:t>
      </w:r>
      <w:r w:rsidR="00536BB2">
        <w:t xml:space="preserve"> The comparison results will be eventually displayed in GUI result window, as well as saved in the output folder.</w:t>
      </w:r>
    </w:p>
    <w:p w14:paraId="0A7BE03C" w14:textId="4DADB99F" w:rsidR="00AD5E5B" w:rsidRDefault="00AD5E5B" w:rsidP="00AD5E5B">
      <w:pPr>
        <w:ind w:left="1440"/>
      </w:pPr>
    </w:p>
    <w:p w14:paraId="1CB6E2FA" w14:textId="2F2E5EF9" w:rsidR="00AD5E5B" w:rsidRDefault="00AD5E5B" w:rsidP="00AD5E5B">
      <w:pPr>
        <w:ind w:left="1440"/>
      </w:pPr>
    </w:p>
    <w:p w14:paraId="4D978D2E" w14:textId="5EC62BA0" w:rsidR="00AD5E5B" w:rsidRDefault="00AD5E5B" w:rsidP="00AD5E5B">
      <w:pPr>
        <w:jc w:val="center"/>
        <w:rPr>
          <w:b/>
          <w:bCs/>
        </w:rPr>
      </w:pPr>
      <w:bookmarkStart w:id="147" w:name="_Ref31361916"/>
      <w:r w:rsidRPr="00AD5E5B">
        <w:rPr>
          <w:b/>
          <w:bCs/>
        </w:rPr>
        <w:t xml:space="preserve">Exhibit </w:t>
      </w:r>
      <w:r w:rsidRPr="00AD5E5B">
        <w:rPr>
          <w:b/>
          <w:bCs/>
        </w:rPr>
        <w:fldChar w:fldCharType="begin"/>
      </w:r>
      <w:r w:rsidRPr="00AD5E5B">
        <w:rPr>
          <w:b/>
          <w:bCs/>
        </w:rPr>
        <w:instrText xml:space="preserve"> SEQ Exhibit \* ARABIC </w:instrText>
      </w:r>
      <w:r w:rsidRPr="00AD5E5B">
        <w:rPr>
          <w:b/>
          <w:bCs/>
        </w:rPr>
        <w:fldChar w:fldCharType="separate"/>
      </w:r>
      <w:r w:rsidR="008A53CF">
        <w:rPr>
          <w:b/>
          <w:bCs/>
          <w:noProof/>
        </w:rPr>
        <w:t>5</w:t>
      </w:r>
      <w:r w:rsidRPr="00AD5E5B">
        <w:rPr>
          <w:b/>
          <w:bCs/>
        </w:rPr>
        <w:fldChar w:fldCharType="end"/>
      </w:r>
      <w:bookmarkEnd w:id="147"/>
      <w:r w:rsidRPr="00AD5E5B">
        <w:rPr>
          <w:b/>
          <w:bCs/>
        </w:rPr>
        <w:t>: Comparison Button</w:t>
      </w:r>
    </w:p>
    <w:p w14:paraId="6359C8A9" w14:textId="77777777" w:rsidR="00AD5E5B" w:rsidRPr="00AD5E5B" w:rsidRDefault="00AD5E5B" w:rsidP="00AD5E5B">
      <w:pPr>
        <w:jc w:val="center"/>
        <w:rPr>
          <w:b/>
          <w:bCs/>
        </w:rPr>
      </w:pPr>
    </w:p>
    <w:p w14:paraId="20FE3B3E" w14:textId="465EBFE1" w:rsidR="00AD5E5B" w:rsidRPr="00AD5E5B" w:rsidRDefault="00AD5E5B" w:rsidP="00AD5E5B">
      <w:pPr>
        <w:ind w:left="1440"/>
      </w:pPr>
      <w:del w:id="148" w:author="Chris Zhang" w:date="2020-06-04T10:28:00Z">
        <w:r w:rsidDel="006A2965">
          <w:rPr>
            <w:noProof/>
          </w:rPr>
          <w:drawing>
            <wp:inline distT="0" distB="0" distL="0" distR="0" wp14:anchorId="4B916286" wp14:editId="11705534">
              <wp:extent cx="4114800" cy="370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3702880"/>
                      </a:xfrm>
                      <a:prstGeom prst="rect">
                        <a:avLst/>
                      </a:prstGeom>
                    </pic:spPr>
                  </pic:pic>
                </a:graphicData>
              </a:graphic>
            </wp:inline>
          </w:drawing>
        </w:r>
      </w:del>
      <w:ins w:id="149" w:author="Chris Zhang" w:date="2020-06-04T10:28:00Z">
        <w:r w:rsidR="006A2965" w:rsidRPr="006A2965">
          <w:rPr>
            <w:noProof/>
          </w:rPr>
          <w:t xml:space="preserve"> </w:t>
        </w:r>
        <w:r w:rsidR="006A2965">
          <w:rPr>
            <w:noProof/>
          </w:rPr>
          <w:drawing>
            <wp:inline distT="0" distB="0" distL="0" distR="0" wp14:anchorId="3BF3FA0C" wp14:editId="490AC394">
              <wp:extent cx="4114800" cy="45232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4523203"/>
                      </a:xfrm>
                      <a:prstGeom prst="rect">
                        <a:avLst/>
                      </a:prstGeom>
                    </pic:spPr>
                  </pic:pic>
                </a:graphicData>
              </a:graphic>
            </wp:inline>
          </w:drawing>
        </w:r>
      </w:ins>
    </w:p>
    <w:p w14:paraId="16F75DA0" w14:textId="77777777" w:rsidR="00AD5E5B" w:rsidRPr="00AD5E5B" w:rsidRDefault="00AD5E5B" w:rsidP="00AD5E5B">
      <w:pPr>
        <w:ind w:left="1440"/>
      </w:pPr>
    </w:p>
    <w:p w14:paraId="4422CAEB" w14:textId="4F30360D" w:rsidR="00B11C08" w:rsidRPr="00B11C08" w:rsidRDefault="00B11C08" w:rsidP="00B11C08">
      <w:pPr>
        <w:numPr>
          <w:ilvl w:val="1"/>
          <w:numId w:val="1"/>
        </w:numPr>
      </w:pPr>
      <w:r w:rsidRPr="00B11C08">
        <w:rPr>
          <w:i/>
          <w:iCs/>
        </w:rPr>
        <w:t>Advanced</w:t>
      </w:r>
      <w:r w:rsidRPr="00B11C08">
        <w:t xml:space="preserve"> button – When clicked, this button will display advanced parameters </w:t>
      </w:r>
      <w:r w:rsidR="00086A14">
        <w:t>in GUI</w:t>
      </w:r>
      <w:r w:rsidRPr="00B11C08">
        <w:t xml:space="preserve"> as shown in </w:t>
      </w:r>
      <w:r w:rsidRPr="00B11C08">
        <w:fldChar w:fldCharType="begin"/>
      </w:r>
      <w:r w:rsidRPr="00B11C08">
        <w:instrText xml:space="preserve"> REF _Ref23336343 \h  \* MERGEFORMAT </w:instrText>
      </w:r>
      <w:r w:rsidRPr="00B11C08">
        <w:fldChar w:fldCharType="separate"/>
      </w:r>
      <w:r w:rsidR="008A53CF" w:rsidRPr="00B11C08">
        <w:rPr>
          <w:b/>
          <w:bCs/>
        </w:rPr>
        <w:t xml:space="preserve">Exhibit </w:t>
      </w:r>
      <w:r w:rsidR="008A53CF">
        <w:rPr>
          <w:b/>
          <w:bCs/>
        </w:rPr>
        <w:t>6</w:t>
      </w:r>
      <w:r w:rsidRPr="00B11C08">
        <w:fldChar w:fldCharType="end"/>
      </w:r>
      <w:r w:rsidRPr="00B11C08">
        <w:t>. Current model has following advanced parameters:</w:t>
      </w:r>
    </w:p>
    <w:p w14:paraId="4BD72206" w14:textId="240B6C07" w:rsidR="00C5535C" w:rsidRPr="00C5535C" w:rsidRDefault="00C5535C" w:rsidP="00C5535C">
      <w:pPr>
        <w:numPr>
          <w:ilvl w:val="2"/>
          <w:numId w:val="1"/>
        </w:numPr>
      </w:pPr>
      <w:r w:rsidRPr="00C5535C">
        <w:t xml:space="preserve">State of Work – If checked, state of workers will be determined by state of workplace. If unchecked, state of workers will be determined by state of </w:t>
      </w:r>
      <w:r w:rsidRPr="00C5535C">
        <w:lastRenderedPageBreak/>
        <w:t>residence.</w:t>
      </w:r>
      <w:r w:rsidR="008D4B62">
        <w:t xml:space="preserve"> This parameter is checked as default, following common practice of currently implemented state programs.</w:t>
      </w:r>
    </w:p>
    <w:p w14:paraId="05CF637B" w14:textId="03528233" w:rsidR="00B11C08" w:rsidRPr="00B11C08" w:rsidRDefault="00B11C08" w:rsidP="00B11C08">
      <w:pPr>
        <w:numPr>
          <w:ilvl w:val="2"/>
          <w:numId w:val="1"/>
        </w:numPr>
      </w:pPr>
      <w:r w:rsidRPr="00B11C08">
        <w:t>Simulation Method – This dropdown menu in the GUI main panel allows user to specify the classifier to be used for simulation. Current model has implemented Logistic Regression</w:t>
      </w:r>
      <w:r w:rsidR="00880FE1">
        <w:t xml:space="preserve"> under General Linear Model (GLM)</w:t>
      </w:r>
      <w:r w:rsidRPr="00B11C08">
        <w:t>,</w:t>
      </w:r>
      <w:r w:rsidR="00880FE1">
        <w:t xml:space="preserve"> </w:t>
      </w:r>
      <w:del w:id="150" w:author="Chris Zhang" w:date="2020-06-04T10:29:00Z">
        <w:r w:rsidR="00880FE1" w:rsidDel="005C7347">
          <w:delText xml:space="preserve">Penalized </w:delText>
        </w:r>
      </w:del>
      <w:ins w:id="151" w:author="Chris Zhang" w:date="2020-06-04T10:29:00Z">
        <w:r w:rsidR="005C7347">
          <w:t>Regularized</w:t>
        </w:r>
        <w:r w:rsidR="005C7347">
          <w:t xml:space="preserve"> </w:t>
        </w:r>
      </w:ins>
      <w:r w:rsidR="00880FE1">
        <w:t>Logistic Regression,</w:t>
      </w:r>
      <w:r w:rsidRPr="00B11C08">
        <w:t xml:space="preserve"> Ridge Classifier, K Nearest Neighbor, Naïve Bayes, Support Vector Machine, </w:t>
      </w:r>
      <w:del w:id="152" w:author="Chris Zhang" w:date="2020-06-04T10:29:00Z">
        <w:r w:rsidRPr="00B11C08" w:rsidDel="007721E0">
          <w:delText xml:space="preserve">and </w:delText>
        </w:r>
      </w:del>
      <w:r w:rsidRPr="00B11C08">
        <w:t>Random Forest</w:t>
      </w:r>
      <w:ins w:id="153" w:author="Chris Zhang" w:date="2020-06-04T10:29:00Z">
        <w:r w:rsidR="007721E0">
          <w:t>, and XGBoost</w:t>
        </w:r>
      </w:ins>
      <w:r w:rsidRPr="00B11C08">
        <w:t>.</w:t>
      </w:r>
    </w:p>
    <w:p w14:paraId="1B4C033C" w14:textId="0EB8498D" w:rsidR="00B11C08" w:rsidRDefault="00B11C08" w:rsidP="00B11C08">
      <w:pPr>
        <w:numPr>
          <w:ilvl w:val="2"/>
          <w:numId w:val="1"/>
        </w:numPr>
        <w:rPr>
          <w:ins w:id="154" w:author="Chris Zhang" w:date="2020-06-04T10:31:00Z"/>
        </w:rPr>
      </w:pPr>
      <w:r w:rsidRPr="00B11C08">
        <w:t>Random seed –</w:t>
      </w:r>
      <w:r w:rsidR="007F4D7F">
        <w:t xml:space="preserve"> If</w:t>
      </w:r>
      <w:r w:rsidRPr="00B11C08">
        <w:t xml:space="preserve"> Random Seed is checked, then each run of the model will correspond to a machine-generated pseudo-random state, such that difference between runs should be attributed to randomness if all parameters and input data are held constant.</w:t>
      </w:r>
    </w:p>
    <w:p w14:paraId="4EEA4CA9" w14:textId="6A003DB2" w:rsidR="00A621EF" w:rsidRDefault="00A621EF" w:rsidP="00B11C08">
      <w:pPr>
        <w:numPr>
          <w:ilvl w:val="2"/>
          <w:numId w:val="1"/>
        </w:numPr>
        <w:rPr>
          <w:ins w:id="155" w:author="Chris Zhang" w:date="2020-06-04T10:39:00Z"/>
        </w:rPr>
      </w:pPr>
      <w:ins w:id="156" w:author="Chris Zhang" w:date="2020-06-04T10:31:00Z">
        <w:r>
          <w:t>Leave Types Allowed – Under the Program tab, user can choose</w:t>
        </w:r>
      </w:ins>
      <w:ins w:id="157" w:author="Chris Zhang" w:date="2020-06-04T10:32:00Z">
        <w:r>
          <w:t xml:space="preserve"> to include/exclude leave types allowed by the program</w:t>
        </w:r>
        <w:r w:rsidR="00AA2895">
          <w:t>.</w:t>
        </w:r>
      </w:ins>
    </w:p>
    <w:p w14:paraId="264BB2E0" w14:textId="78B71E47" w:rsidR="009717F6" w:rsidRDefault="009717F6" w:rsidP="00B11C08">
      <w:pPr>
        <w:numPr>
          <w:ilvl w:val="2"/>
          <w:numId w:val="1"/>
        </w:numPr>
        <w:rPr>
          <w:ins w:id="158" w:author="Chris Zhang" w:date="2020-06-04T10:32:00Z"/>
        </w:rPr>
      </w:pPr>
      <w:ins w:id="159" w:author="Chris Zhang" w:date="2020-06-04T10:39:00Z">
        <w:r>
          <w:t>Wait Period – Under the Program tab. This is the number of days applicants need to wait from approval until receiving benefits.</w:t>
        </w:r>
      </w:ins>
    </w:p>
    <w:p w14:paraId="0C4387F1" w14:textId="6D383D62" w:rsidR="009102FA" w:rsidRDefault="009102FA" w:rsidP="00B11C08">
      <w:pPr>
        <w:numPr>
          <w:ilvl w:val="2"/>
          <w:numId w:val="1"/>
        </w:numPr>
        <w:rPr>
          <w:ins w:id="160" w:author="Chris Zhang" w:date="2020-06-04T10:37:00Z"/>
        </w:rPr>
      </w:pPr>
      <w:ins w:id="161" w:author="Chris Zhang" w:date="2020-06-04T10:32:00Z">
        <w:r>
          <w:t>Dependency Allowance – Under the Program tab</w:t>
        </w:r>
      </w:ins>
      <w:ins w:id="162" w:author="Chris Zhang" w:date="2020-06-04T10:37:00Z">
        <w:r w:rsidR="009717F6">
          <w:t>. I</w:t>
        </w:r>
      </w:ins>
      <w:ins w:id="163" w:author="Chris Zhang" w:date="2020-06-04T10:33:00Z">
        <w:r w:rsidR="00C02EAF">
          <w:t xml:space="preserve">f checked, user can </w:t>
        </w:r>
      </w:ins>
      <w:ins w:id="164" w:author="Chris Zhang" w:date="2020-06-04T10:34:00Z">
        <w:r w:rsidR="00C02EAF">
          <w:t xml:space="preserve">specify number of </w:t>
        </w:r>
      </w:ins>
      <w:ins w:id="165" w:author="Chris Zhang" w:date="2020-06-04T10:36:00Z">
        <w:r w:rsidR="00E15AF1">
          <w:t xml:space="preserve">spouse and child </w:t>
        </w:r>
      </w:ins>
      <w:ins w:id="166" w:author="Chris Zhang" w:date="2020-06-04T10:34:00Z">
        <w:r w:rsidR="00C02EAF">
          <w:t xml:space="preserve">dependents and the associated </w:t>
        </w:r>
        <w:r w:rsidR="00C02EAF">
          <w:rPr>
            <w:i/>
            <w:iCs/>
          </w:rPr>
          <w:t>incremental</w:t>
        </w:r>
        <w:r w:rsidR="00C02EAF">
          <w:t xml:space="preserve"> wage replacement ratio offered by the program. For example, in </w:t>
        </w:r>
      </w:ins>
      <w:ins w:id="167" w:author="Chris Zhang" w:date="2020-06-04T10:35:00Z">
        <w:r w:rsidR="006D37DD">
          <w:fldChar w:fldCharType="begin"/>
        </w:r>
        <w:r w:rsidR="006D37DD">
          <w:instrText xml:space="preserve"> REF _Ref42159365 \h </w:instrText>
        </w:r>
      </w:ins>
      <w:r w:rsidR="006D37DD">
        <w:fldChar w:fldCharType="separate"/>
      </w:r>
      <w:ins w:id="168" w:author="Chris Zhang" w:date="2020-06-04T10:35:00Z">
        <w:r w:rsidR="006D37DD" w:rsidRPr="009E0ACC">
          <w:rPr>
            <w:b/>
            <w:bCs/>
          </w:rPr>
          <w:t xml:space="preserve">Exhibit </w:t>
        </w:r>
        <w:r w:rsidR="006D37DD" w:rsidRPr="009E0ACC">
          <w:rPr>
            <w:b/>
            <w:bCs/>
            <w:noProof/>
          </w:rPr>
          <w:t>6</w:t>
        </w:r>
        <w:r w:rsidR="006D37DD">
          <w:fldChar w:fldCharType="end"/>
        </w:r>
        <w:r w:rsidR="006D37DD">
          <w:t>, the dep</w:t>
        </w:r>
      </w:ins>
      <w:ins w:id="169" w:author="Chris Zhang" w:date="2020-06-04T10:36:00Z">
        <w:r w:rsidR="006D37DD">
          <w:t>endency allowance profile means that the program would offer an additional 7% wage replacement for each additional spouse or child dependent of the applicant, up to a maximum of 5 dependents.</w:t>
        </w:r>
      </w:ins>
    </w:p>
    <w:p w14:paraId="3BDB8AF2" w14:textId="76B1DF86" w:rsidR="009717F6" w:rsidRDefault="009717F6" w:rsidP="00B11C08">
      <w:pPr>
        <w:numPr>
          <w:ilvl w:val="2"/>
          <w:numId w:val="1"/>
        </w:numPr>
        <w:rPr>
          <w:ins w:id="170" w:author="Chris Zhang" w:date="2020-06-04T10:43:00Z"/>
        </w:rPr>
      </w:pPr>
      <w:ins w:id="171" w:author="Chris Zhang" w:date="2020-06-04T10:37:00Z">
        <w:r>
          <w:t>Recollect – Under the Program tab</w:t>
        </w:r>
      </w:ins>
      <w:ins w:id="172" w:author="Chris Zhang" w:date="2020-06-04T10:40:00Z">
        <w:r w:rsidR="00CB7C22">
          <w:t>.</w:t>
        </w:r>
      </w:ins>
      <w:ins w:id="173" w:author="Chris Zhang" w:date="2020-06-04T10:37:00Z">
        <w:r>
          <w:t xml:space="preserve"> If checked, </w:t>
        </w:r>
      </w:ins>
      <w:ins w:id="174" w:author="Chris Zhang" w:date="2020-06-04T10:40:00Z">
        <w:r w:rsidR="00CB7C22">
          <w:t xml:space="preserve">approved applicants can recollect program benefits incurred during the above-specified waiting period. The </w:t>
        </w:r>
      </w:ins>
      <w:ins w:id="175" w:author="Chris Zhang" w:date="2020-06-04T10:42:00Z">
        <w:r w:rsidR="00343E93">
          <w:t>M</w:t>
        </w:r>
      </w:ins>
      <w:ins w:id="176" w:author="Chris Zhang" w:date="2020-06-04T10:40:00Z">
        <w:r w:rsidR="00CB7C22">
          <w:t xml:space="preserve">inimum </w:t>
        </w:r>
      </w:ins>
      <w:ins w:id="177" w:author="Chris Zhang" w:date="2020-06-04T10:42:00Z">
        <w:r w:rsidR="00343E93">
          <w:t>L</w:t>
        </w:r>
      </w:ins>
      <w:ins w:id="178" w:author="Chris Zhang" w:date="2020-06-04T10:40:00Z">
        <w:r w:rsidR="00CB7C22">
          <w:t>eav</w:t>
        </w:r>
      </w:ins>
      <w:ins w:id="179" w:author="Chris Zhang" w:date="2020-06-04T10:41:00Z">
        <w:r w:rsidR="00CB7C22">
          <w:t xml:space="preserve">e </w:t>
        </w:r>
      </w:ins>
      <w:ins w:id="180" w:author="Chris Zhang" w:date="2020-06-04T10:42:00Z">
        <w:r w:rsidR="00343E93">
          <w:t>L</w:t>
        </w:r>
      </w:ins>
      <w:ins w:id="181" w:author="Chris Zhang" w:date="2020-06-04T10:41:00Z">
        <w:r w:rsidR="00CB7C22">
          <w:t>ength</w:t>
        </w:r>
      </w:ins>
      <w:ins w:id="182" w:author="Chris Zhang" w:date="2020-06-04T10:42:00Z">
        <w:r w:rsidR="00343E93">
          <w:t xml:space="preserve"> value under Recollect</w:t>
        </w:r>
      </w:ins>
      <w:ins w:id="183" w:author="Chris Zhang" w:date="2020-06-04T10:41:00Z">
        <w:r w:rsidR="00CB7C22">
          <w:t xml:space="preserve"> is the minimum number of program-paid leave days </w:t>
        </w:r>
      </w:ins>
      <w:ins w:id="184" w:author="Chris Zhang" w:date="2020-06-04T10:42:00Z">
        <w:r w:rsidR="00CB7C22">
          <w:t>required for recollection.</w:t>
        </w:r>
      </w:ins>
    </w:p>
    <w:p w14:paraId="20D90800" w14:textId="162E4905" w:rsidR="009814A7" w:rsidRDefault="009814A7" w:rsidP="00B11C08">
      <w:pPr>
        <w:numPr>
          <w:ilvl w:val="2"/>
          <w:numId w:val="1"/>
        </w:numPr>
        <w:rPr>
          <w:ins w:id="185" w:author="Chris Zhang" w:date="2020-06-04T10:45:00Z"/>
        </w:rPr>
      </w:pPr>
      <w:ins w:id="186" w:author="Chris Zhang" w:date="2020-06-04T10:43:00Z">
        <w:r>
          <w:t xml:space="preserve">Minimum Leave Length Applied – Under </w:t>
        </w:r>
      </w:ins>
      <w:ins w:id="187" w:author="Chris Zhang" w:date="2020-06-04T10:45:00Z">
        <w:r w:rsidR="001323CE">
          <w:t xml:space="preserve">the </w:t>
        </w:r>
      </w:ins>
      <w:ins w:id="188" w:author="Chris Zhang" w:date="2020-06-04T10:43:00Z">
        <w:r>
          <w:t xml:space="preserve">Population tab. This is the </w:t>
        </w:r>
        <w:r w:rsidR="0028663F">
          <w:t>minimum number of leave day</w:t>
        </w:r>
      </w:ins>
      <w:ins w:id="189" w:author="Chris Zhang" w:date="2020-06-04T10:44:00Z">
        <w:r w:rsidR="0028663F">
          <w:t xml:space="preserve"> applied </w:t>
        </w:r>
      </w:ins>
      <w:ins w:id="190" w:author="Chris Zhang" w:date="2020-06-04T10:45:00Z">
        <w:r w:rsidR="00CA5863">
          <w:t xml:space="preserve">by applicant </w:t>
        </w:r>
      </w:ins>
      <w:ins w:id="191" w:author="Chris Zhang" w:date="2020-06-04T10:44:00Z">
        <w:r w:rsidR="0028663F">
          <w:t>under the program. Default is 5 work days, consistent with existing program statistics that imply all claims and benefits are processed in unit of work weeks.</w:t>
        </w:r>
      </w:ins>
    </w:p>
    <w:p w14:paraId="6BC57229" w14:textId="519E5B57" w:rsidR="001323CE" w:rsidRDefault="001323CE" w:rsidP="00B11C08">
      <w:pPr>
        <w:numPr>
          <w:ilvl w:val="2"/>
          <w:numId w:val="1"/>
        </w:numPr>
      </w:pPr>
      <w:ins w:id="192" w:author="Chris Zhang" w:date="2020-06-04T10:45:00Z">
        <w:r>
          <w:t>Alpha – Under the Population tab.</w:t>
        </w:r>
        <w:r w:rsidR="00E84D1B">
          <w:t xml:space="preserve"> This is a hyperparameter of the simulation model that represents </w:t>
        </w:r>
      </w:ins>
      <w:ins w:id="193" w:author="Chris Zhang" w:date="2020-06-04T10:46:00Z">
        <w:r w:rsidR="00E84D1B">
          <w:t>how workers with long leave needs would be more likely to take up the program. Alpha = 0 m</w:t>
        </w:r>
      </w:ins>
      <w:ins w:id="194" w:author="Chris Zhang" w:date="2020-06-04T10:47:00Z">
        <w:r w:rsidR="00E84D1B">
          <w:t xml:space="preserve">eans </w:t>
        </w:r>
      </w:ins>
      <w:ins w:id="195" w:author="Chris Zhang" w:date="2020-06-04T10:48:00Z">
        <w:r w:rsidR="00F13226">
          <w:t>probability of program</w:t>
        </w:r>
      </w:ins>
      <w:ins w:id="196" w:author="Chris Zhang" w:date="2020-06-04T10:47:00Z">
        <w:r w:rsidR="00E84D1B">
          <w:t xml:space="preserve"> take up is independent from number of leave days needed.</w:t>
        </w:r>
      </w:ins>
      <w:ins w:id="197" w:author="Chris Zhang" w:date="2020-06-04T10:46:00Z">
        <w:r w:rsidR="00E84D1B">
          <w:t xml:space="preserve"> </w:t>
        </w:r>
      </w:ins>
      <w:ins w:id="198" w:author="Chris Zhang" w:date="2020-06-04T10:48:00Z">
        <w:r w:rsidR="00F13226">
          <w:t xml:space="preserve">The link between take up and leave need is stronger as value of Alpha increases. Alpha can take any </w:t>
        </w:r>
      </w:ins>
      <w:ins w:id="199" w:author="Chris Zhang" w:date="2020-06-04T10:49:00Z">
        <w:r w:rsidR="00F13226">
          <w:t>positive values (including decimal values), subject to bounding conditions imposed by ACS sample size.</w:t>
        </w:r>
      </w:ins>
      <w:ins w:id="200" w:author="Chris Zhang" w:date="2020-06-04T10:50:00Z">
        <w:r w:rsidR="00031FE6">
          <w:t xml:space="preserve"> Model calibration </w:t>
        </w:r>
        <w:r w:rsidR="0061028F">
          <w:t xml:space="preserve">based on existing program statistics </w:t>
        </w:r>
        <w:r w:rsidR="00031FE6">
          <w:t>suggests that Alpha can be as low as 0, and as high as 2.</w:t>
        </w:r>
      </w:ins>
    </w:p>
    <w:p w14:paraId="0CA1207E" w14:textId="26BA2994" w:rsidR="007F4D7F" w:rsidRPr="00B11C08" w:rsidRDefault="007F4D7F" w:rsidP="00E5531A">
      <w:pPr>
        <w:numPr>
          <w:ilvl w:val="2"/>
          <w:numId w:val="1"/>
        </w:numPr>
      </w:pPr>
      <w:r>
        <w:t>Clone</w:t>
      </w:r>
      <w:r w:rsidRPr="00B11C08">
        <w:t xml:space="preserve"> factor – Under the Simulation tab, user can specify a</w:t>
      </w:r>
      <w:r w:rsidR="00E5531A">
        <w:t xml:space="preserve">n integer value to clone the ACS sample, thus be able to obtain more granular simulation results for more ACS persons, with the population weight of each person reduced proportionally to ensure proper aggregation. </w:t>
      </w:r>
      <w:r w:rsidRPr="00B11C08">
        <w:t xml:space="preserve">This feature can be useful </w:t>
      </w:r>
      <w:r w:rsidR="00E5531A">
        <w:t xml:space="preserve">for smaller ACS samples (such as smaller states) where simulation results may not reach </w:t>
      </w:r>
      <w:r w:rsidR="00FB3257">
        <w:t xml:space="preserve">a desirable level of </w:t>
      </w:r>
      <w:r w:rsidR="00E5531A">
        <w:t>sample variation.</w:t>
      </w:r>
    </w:p>
    <w:p w14:paraId="3F99DC31" w14:textId="68D7A7F3" w:rsidR="007F4D7F" w:rsidRPr="00B11C08" w:rsidRDefault="007F4D7F" w:rsidP="0001087F">
      <w:pPr>
        <w:ind w:left="1800"/>
        <w:pPrChange w:id="201" w:author="Chris Zhang" w:date="2020-06-04T10:51:00Z">
          <w:pPr>
            <w:numPr>
              <w:ilvl w:val="2"/>
              <w:numId w:val="1"/>
            </w:numPr>
            <w:ind w:left="2160" w:hanging="360"/>
          </w:pPr>
        </w:pPrChange>
      </w:pPr>
      <w:del w:id="202" w:author="Chris Zhang" w:date="2020-06-04T10:51:00Z">
        <w:r w:rsidDel="00ED1672">
          <w:delText>Engine Type – User can specify whether model should be run using Python or R.</w:delText>
        </w:r>
      </w:del>
    </w:p>
    <w:p w14:paraId="5253A356" w14:textId="41DECA03" w:rsidR="009E0ACC" w:rsidRDefault="00B11C08" w:rsidP="009E0ACC">
      <w:pPr>
        <w:numPr>
          <w:ilvl w:val="1"/>
          <w:numId w:val="1"/>
        </w:numPr>
      </w:pPr>
      <w:r w:rsidRPr="00B11C08">
        <w:rPr>
          <w:i/>
          <w:iCs/>
        </w:rPr>
        <w:lastRenderedPageBreak/>
        <w:t>Run</w:t>
      </w:r>
      <w:r w:rsidRPr="00B11C08">
        <w:t xml:space="preserve"> button – After configuring all parameters above, user may click the </w:t>
      </w:r>
      <w:r w:rsidRPr="00B11C08">
        <w:rPr>
          <w:i/>
          <w:iCs/>
        </w:rPr>
        <w:t>Run</w:t>
      </w:r>
      <w:r w:rsidRPr="00B11C08">
        <w:t xml:space="preserve"> button to execute the simulation program</w:t>
      </w:r>
      <w:bookmarkStart w:id="203" w:name="_Ref23336343"/>
    </w:p>
    <w:p w14:paraId="1AF8A0D8" w14:textId="77777777" w:rsidR="009E0ACC" w:rsidRDefault="009E0ACC" w:rsidP="009E0ACC">
      <w:pPr>
        <w:ind w:left="1440"/>
      </w:pPr>
    </w:p>
    <w:p w14:paraId="46EBED4D" w14:textId="64326D03" w:rsidR="009E0ACC" w:rsidRDefault="00B11C08" w:rsidP="009E0ACC">
      <w:pPr>
        <w:ind w:left="1440"/>
        <w:jc w:val="center"/>
        <w:rPr>
          <w:b/>
          <w:bCs/>
        </w:rPr>
      </w:pPr>
      <w:bookmarkStart w:id="204" w:name="_Ref42159365"/>
      <w:r w:rsidRPr="009E0ACC">
        <w:rPr>
          <w:b/>
          <w:bCs/>
        </w:rPr>
        <w:t xml:space="preserve">Exhibit </w:t>
      </w:r>
      <w:r w:rsidRPr="00B11C08">
        <w:rPr>
          <w:b/>
          <w:bCs/>
        </w:rPr>
        <w:fldChar w:fldCharType="begin"/>
      </w:r>
      <w:r w:rsidRPr="009E0ACC">
        <w:rPr>
          <w:b/>
          <w:bCs/>
        </w:rPr>
        <w:instrText xml:space="preserve"> SEQ Exhibit \* ARABIC </w:instrText>
      </w:r>
      <w:r w:rsidRPr="00B11C08">
        <w:rPr>
          <w:b/>
          <w:bCs/>
        </w:rPr>
        <w:fldChar w:fldCharType="separate"/>
      </w:r>
      <w:r w:rsidR="008A53CF" w:rsidRPr="009E0ACC">
        <w:rPr>
          <w:b/>
          <w:bCs/>
          <w:noProof/>
        </w:rPr>
        <w:t>6</w:t>
      </w:r>
      <w:r w:rsidRPr="00B11C08">
        <w:fldChar w:fldCharType="end"/>
      </w:r>
      <w:bookmarkEnd w:id="203"/>
      <w:bookmarkEnd w:id="204"/>
      <w:r w:rsidRPr="009E0ACC">
        <w:rPr>
          <w:b/>
          <w:bCs/>
        </w:rPr>
        <w:t>: Advanced Model Parameter</w:t>
      </w:r>
      <w:ins w:id="205" w:author="Chris Zhang" w:date="2020-06-04T10:33:00Z">
        <w:r w:rsidR="009102FA">
          <w:rPr>
            <w:b/>
            <w:bCs/>
          </w:rPr>
          <w:t>s</w:t>
        </w:r>
      </w:ins>
      <w:ins w:id="206" w:author="Chris Zhang" w:date="2020-06-04T10:34:00Z">
        <w:r w:rsidR="00C02EAF">
          <w:rPr>
            <w:b/>
            <w:bCs/>
          </w:rPr>
          <w:t xml:space="preserve">, Main Panel and </w:t>
        </w:r>
      </w:ins>
      <w:ins w:id="207" w:author="Chris Zhang" w:date="2020-06-04T10:35:00Z">
        <w:r w:rsidR="00C02EAF">
          <w:rPr>
            <w:b/>
            <w:bCs/>
          </w:rPr>
          <w:t>Program Tab</w:t>
        </w:r>
      </w:ins>
    </w:p>
    <w:p w14:paraId="0F692605" w14:textId="16E8C76E" w:rsidR="0062284B" w:rsidRDefault="008A53CF" w:rsidP="00674001">
      <w:pPr>
        <w:ind w:left="1440"/>
        <w:jc w:val="center"/>
        <w:pPrChange w:id="208" w:author="Chris Zhang" w:date="2020-06-04T10:51:00Z">
          <w:pPr>
            <w:ind w:left="1440"/>
          </w:pPr>
        </w:pPrChange>
      </w:pPr>
      <w:del w:id="209" w:author="Chris Zhang" w:date="2020-06-04T10:35:00Z">
        <w:r w:rsidDel="00DF476A">
          <w:rPr>
            <w:noProof/>
          </w:rPr>
          <w:drawing>
            <wp:inline distT="0" distB="0" distL="0" distR="0" wp14:anchorId="3C93BEB9" wp14:editId="7CA572BC">
              <wp:extent cx="4114800" cy="45355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4535512"/>
                      </a:xfrm>
                      <a:prstGeom prst="rect">
                        <a:avLst/>
                      </a:prstGeom>
                    </pic:spPr>
                  </pic:pic>
                </a:graphicData>
              </a:graphic>
            </wp:inline>
          </w:drawing>
        </w:r>
      </w:del>
      <w:ins w:id="210" w:author="Chris Zhang" w:date="2020-06-04T10:38:00Z">
        <w:r w:rsidR="009717F6">
          <w:rPr>
            <w:noProof/>
          </w:rPr>
          <w:drawing>
            <wp:inline distT="0" distB="0" distL="0" distR="0" wp14:anchorId="5B61F4BB" wp14:editId="17D88F5A">
              <wp:extent cx="4114800" cy="685359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6853593"/>
                      </a:xfrm>
                      <a:prstGeom prst="rect">
                        <a:avLst/>
                      </a:prstGeom>
                    </pic:spPr>
                  </pic:pic>
                </a:graphicData>
              </a:graphic>
            </wp:inline>
          </w:drawing>
        </w:r>
      </w:ins>
    </w:p>
    <w:p w14:paraId="1EB78CEF" w14:textId="02A6609B" w:rsidR="009E0ACC" w:rsidRDefault="009E0ACC" w:rsidP="009E0ACC">
      <w:pPr>
        <w:ind w:left="1440"/>
      </w:pPr>
    </w:p>
    <w:p w14:paraId="43D4BB21" w14:textId="77777777" w:rsidR="009E0ACC" w:rsidRDefault="009E0ACC" w:rsidP="009E0ACC">
      <w:pPr>
        <w:ind w:left="1440"/>
      </w:pPr>
    </w:p>
    <w:p w14:paraId="7FE297E9" w14:textId="0BC7EA03" w:rsidR="00B11C08" w:rsidRPr="00B11C08" w:rsidRDefault="00B11C08" w:rsidP="00FA67B6">
      <w:pPr>
        <w:pStyle w:val="ListParagraph"/>
        <w:numPr>
          <w:ilvl w:val="0"/>
          <w:numId w:val="3"/>
        </w:numPr>
      </w:pPr>
      <w:r w:rsidRPr="00B11C08">
        <w:t>Executing the model</w:t>
      </w:r>
    </w:p>
    <w:p w14:paraId="13E7E4E6" w14:textId="7504890E" w:rsidR="006845B2" w:rsidRPr="00B11C08" w:rsidRDefault="00B11C08" w:rsidP="00E46C65">
      <w:pPr>
        <w:pStyle w:val="ListParagraph"/>
        <w:numPr>
          <w:ilvl w:val="1"/>
          <w:numId w:val="3"/>
        </w:numPr>
      </w:pPr>
      <w:r w:rsidRPr="00B11C08">
        <w:lastRenderedPageBreak/>
        <w:t xml:space="preserve">Runtime display – After </w:t>
      </w:r>
      <w:r w:rsidRPr="00EC1737">
        <w:rPr>
          <w:i/>
          <w:iCs/>
        </w:rPr>
        <w:t>Run</w:t>
      </w:r>
      <w:r w:rsidRPr="00B11C08">
        <w:t xml:space="preserve"> button being clicked, a runtime window will be displayed as in </w:t>
      </w:r>
      <w:r w:rsidRPr="00B11C08">
        <w:rPr>
          <w:b/>
          <w:bCs/>
        </w:rPr>
        <w:fldChar w:fldCharType="begin"/>
      </w:r>
      <w:r w:rsidRPr="00EC1737">
        <w:rPr>
          <w:b/>
          <w:bCs/>
        </w:rPr>
        <w:instrText xml:space="preserve"> REF _Ref23366297 \h  \* MERGEFORMAT </w:instrText>
      </w:r>
      <w:r w:rsidRPr="00B11C08">
        <w:rPr>
          <w:b/>
          <w:bCs/>
        </w:rPr>
      </w:r>
      <w:r w:rsidRPr="00B11C08">
        <w:rPr>
          <w:b/>
          <w:bCs/>
        </w:rPr>
        <w:fldChar w:fldCharType="separate"/>
      </w:r>
      <w:r w:rsidR="008A53CF" w:rsidRPr="00EC1737">
        <w:rPr>
          <w:b/>
          <w:bCs/>
        </w:rPr>
        <w:t>Exhibit 7</w:t>
      </w:r>
      <w:r w:rsidRPr="00B11C08">
        <w:fldChar w:fldCharType="end"/>
      </w:r>
      <w:r w:rsidRPr="00B11C08">
        <w:t xml:space="preserve">. The runtime display shows a progress bar that represents estimated progress of current execution, and a series of runtime messages that indicates completion of key intermediate steps. </w:t>
      </w:r>
      <w:r w:rsidR="00EC1737">
        <w:t>At the beginning, warning message will be displayed if user’s Python environment has modules for which update is recommended.</w:t>
      </w:r>
    </w:p>
    <w:p w14:paraId="750DD80F" w14:textId="2C635DE6" w:rsidR="00B11C08" w:rsidRDefault="00B11C08" w:rsidP="007F311F">
      <w:pPr>
        <w:jc w:val="center"/>
        <w:rPr>
          <w:b/>
          <w:bCs/>
        </w:rPr>
      </w:pPr>
      <w:bookmarkStart w:id="211" w:name="_Ref233662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7</w:t>
      </w:r>
      <w:r w:rsidRPr="00B11C08">
        <w:fldChar w:fldCharType="end"/>
      </w:r>
      <w:bookmarkEnd w:id="211"/>
      <w:r w:rsidRPr="00B11C08">
        <w:rPr>
          <w:b/>
          <w:bCs/>
        </w:rPr>
        <w:t>: Runtime Display during Model Execution</w:t>
      </w:r>
    </w:p>
    <w:p w14:paraId="31A73123" w14:textId="77777777" w:rsidR="00F9774D" w:rsidRPr="00B11C08" w:rsidRDefault="00F9774D" w:rsidP="007F311F">
      <w:pPr>
        <w:jc w:val="center"/>
        <w:rPr>
          <w:b/>
          <w:bCs/>
        </w:rPr>
      </w:pPr>
    </w:p>
    <w:p w14:paraId="2F269C01" w14:textId="2E3F8891" w:rsidR="00B11C08" w:rsidRPr="00B11C08" w:rsidRDefault="00EC1737" w:rsidP="007F311F">
      <w:pPr>
        <w:jc w:val="center"/>
      </w:pPr>
      <w:del w:id="212" w:author="Chris Zhang" w:date="2020-06-04T10:52:00Z">
        <w:r w:rsidDel="00FA4843">
          <w:rPr>
            <w:noProof/>
          </w:rPr>
          <w:drawing>
            <wp:inline distT="0" distB="0" distL="0" distR="0" wp14:anchorId="13F4FCCF" wp14:editId="4CE363BB">
              <wp:extent cx="5943600" cy="3952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52875"/>
                      </a:xfrm>
                      <a:prstGeom prst="rect">
                        <a:avLst/>
                      </a:prstGeom>
                    </pic:spPr>
                  </pic:pic>
                </a:graphicData>
              </a:graphic>
            </wp:inline>
          </w:drawing>
        </w:r>
      </w:del>
      <w:ins w:id="213" w:author="Chris Zhang" w:date="2020-06-04T10:52:00Z">
        <w:r w:rsidR="00FA4843" w:rsidRPr="00FA4843">
          <w:rPr>
            <w:noProof/>
          </w:rPr>
          <w:t xml:space="preserve"> </w:t>
        </w:r>
        <w:r w:rsidR="00FA4843">
          <w:rPr>
            <w:noProof/>
          </w:rPr>
          <w:drawing>
            <wp:inline distT="0" distB="0" distL="0" distR="0" wp14:anchorId="52AF4DF7" wp14:editId="25800E5E">
              <wp:extent cx="5063193" cy="38493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3380" cy="3864672"/>
                      </a:xfrm>
                      <a:prstGeom prst="rect">
                        <a:avLst/>
                      </a:prstGeom>
                    </pic:spPr>
                  </pic:pic>
                </a:graphicData>
              </a:graphic>
            </wp:inline>
          </w:drawing>
        </w:r>
      </w:ins>
    </w:p>
    <w:p w14:paraId="062D6371" w14:textId="77777777" w:rsidR="0062284B" w:rsidRDefault="0062284B" w:rsidP="0062284B">
      <w:pPr>
        <w:ind w:left="1440"/>
      </w:pPr>
    </w:p>
    <w:p w14:paraId="773BA335" w14:textId="4FE458BE" w:rsidR="00B11C08" w:rsidRPr="00B11C08" w:rsidRDefault="00B11C08" w:rsidP="00FA67B6">
      <w:pPr>
        <w:pStyle w:val="ListParagraph"/>
        <w:numPr>
          <w:ilvl w:val="1"/>
          <w:numId w:val="3"/>
        </w:numPr>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FA67B6">
        <w:rPr>
          <w:i/>
          <w:iCs/>
        </w:rPr>
        <w:t>Simulation Method</w:t>
      </w:r>
      <w:r w:rsidRPr="00B11C08">
        <w:t xml:space="preserve"> to </w:t>
      </w:r>
      <w:r w:rsidRPr="00FA67B6">
        <w:rPr>
          <w:i/>
          <w:iCs/>
        </w:rPr>
        <w:t>Logistic Regression</w:t>
      </w:r>
      <w:r w:rsidRPr="00B11C08">
        <w:t xml:space="preserve">, which should be considered as the baseline classifier. For other classifiers, runtime may slightly differ. The exception is </w:t>
      </w:r>
      <w:r w:rsidRPr="00FA67B6">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Rhode Island population, runtime is 5 times slower under SVM compared to under logistic regression. </w:t>
      </w:r>
    </w:p>
    <w:p w14:paraId="45F12815" w14:textId="77777777" w:rsidR="00B11C08" w:rsidRPr="00B11C08" w:rsidRDefault="00B11C08" w:rsidP="00B11C08"/>
    <w:p w14:paraId="4F9B82F9" w14:textId="26869E91" w:rsidR="00B11C08" w:rsidRDefault="00B11C08" w:rsidP="00B11C08">
      <w:del w:id="214" w:author="Chris Zhang" w:date="2020-06-04T10:53:00Z">
        <w:r w:rsidRPr="00B11C08" w:rsidDel="00AE6BD7">
          <w:lastRenderedPageBreak/>
          <w:delText>Please note that i</w:delText>
        </w:r>
      </w:del>
      <w:ins w:id="215" w:author="Chris Zhang" w:date="2020-06-04T10:53:00Z">
        <w:r w:rsidR="00AE6BD7">
          <w:t>I</w:t>
        </w:r>
      </w:ins>
      <w:r w:rsidRPr="00B11C08">
        <w:t>f user chooses to perform comparison simulations (i.e. comparing against existing program), runtime would increase</w:t>
      </w:r>
      <w:r w:rsidR="00FB1BF6">
        <w:t xml:space="preserve"> as simulation steps </w:t>
      </w:r>
      <w:r w:rsidR="00A665DC">
        <w:t>will be</w:t>
      </w:r>
      <w:r w:rsidR="00FB1BF6">
        <w:t xml:space="preserve"> performed multiple times on ACS data</w:t>
      </w:r>
      <w:r w:rsidRPr="00B11C08">
        <w:t>.</w:t>
      </w:r>
      <w:r w:rsidR="00FB1BF6">
        <w:t xml:space="preserve"> However, the data cleaning step for FMLA and ACS data would only be performed once.</w:t>
      </w:r>
    </w:p>
    <w:p w14:paraId="15C42989" w14:textId="77777777" w:rsidR="0062284B" w:rsidRPr="00B11C08" w:rsidRDefault="0062284B" w:rsidP="00B11C08"/>
    <w:p w14:paraId="1BFC6007" w14:textId="217A1C6D" w:rsidR="00B11C08" w:rsidRDefault="00B11C08" w:rsidP="00B11C08">
      <w:pPr>
        <w:rPr>
          <w:u w:val="single"/>
        </w:rPr>
      </w:pPr>
      <w:r w:rsidRPr="00B11C08">
        <w:rPr>
          <w:u w:val="single"/>
        </w:rPr>
        <w:t>Post-simulation</w:t>
      </w:r>
    </w:p>
    <w:p w14:paraId="64A14927" w14:textId="77777777" w:rsidR="0062284B" w:rsidRPr="00B11C08" w:rsidRDefault="0062284B" w:rsidP="00B11C08">
      <w:pPr>
        <w:rPr>
          <w:u w:val="single"/>
        </w:rPr>
      </w:pPr>
    </w:p>
    <w:p w14:paraId="3BFCB0A7" w14:textId="1A8048EB" w:rsidR="00B11C08" w:rsidRDefault="00B11C08" w:rsidP="00FA67B6">
      <w:pPr>
        <w:pStyle w:val="ListParagraph"/>
        <w:numPr>
          <w:ilvl w:val="0"/>
          <w:numId w:val="3"/>
        </w:numPr>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09FDA283" w:rsidR="00B11C08" w:rsidRDefault="00B11C08" w:rsidP="00FA67B6">
      <w:pPr>
        <w:pStyle w:val="ListParagraph"/>
        <w:numPr>
          <w:ilvl w:val="1"/>
          <w:numId w:val="3"/>
        </w:numPr>
      </w:pPr>
      <w:r w:rsidRPr="00FA67B6">
        <w:rPr>
          <w:i/>
          <w:iCs/>
        </w:rPr>
        <w:t>Summary</w:t>
      </w:r>
      <w:r w:rsidRPr="00B11C08">
        <w:t xml:space="preserve"> tab – As shown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8A53CF" w:rsidRPr="00B11C08">
        <w:rPr>
          <w:b/>
          <w:bCs/>
        </w:rPr>
        <w:t xml:space="preserve">Exhibit </w:t>
      </w:r>
      <w:r w:rsidR="008A53CF">
        <w:rPr>
          <w:b/>
          <w:bCs/>
        </w:rPr>
        <w:t>8</w:t>
      </w:r>
      <w:r w:rsidRPr="00B11C08">
        <w:fldChar w:fldCharType="end"/>
      </w:r>
      <w:r w:rsidRPr="00B11C08">
        <w:t xml:space="preserve">, this tab shows a graph that plots the estimates of program outlays for each of the six leave types. Total outlay estimate is displayed in the title of plot. There is a </w:t>
      </w:r>
      <w:r w:rsidRPr="00FA67B6">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12F9BD73" w:rsidR="00B11C08" w:rsidRDefault="00B11C08" w:rsidP="007F311F">
      <w:pPr>
        <w:jc w:val="center"/>
        <w:rPr>
          <w:b/>
          <w:bCs/>
        </w:rPr>
      </w:pPr>
      <w:bookmarkStart w:id="216"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8</w:t>
      </w:r>
      <w:r w:rsidRPr="00B11C08">
        <w:fldChar w:fldCharType="end"/>
      </w:r>
      <w:bookmarkEnd w:id="216"/>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7D38526C" w:rsidR="00B11C08" w:rsidRDefault="00B11C08" w:rsidP="00FA67B6">
      <w:pPr>
        <w:pStyle w:val="ListParagraph"/>
        <w:numPr>
          <w:ilvl w:val="1"/>
          <w:numId w:val="3"/>
        </w:numPr>
      </w:pPr>
      <w:r w:rsidRPr="00FA67B6">
        <w:rPr>
          <w:i/>
          <w:iCs/>
        </w:rPr>
        <w:t xml:space="preserve">Benefit Financing </w:t>
      </w:r>
      <w:r w:rsidRPr="00B11C08">
        <w:t xml:space="preserve">tab – As shown in </w:t>
      </w:r>
      <w:r w:rsidRPr="00B11C08">
        <w:fldChar w:fldCharType="begin"/>
      </w:r>
      <w:r w:rsidRPr="00B11C08">
        <w:instrText xml:space="preserve"> REF _Ref23371990 \h  \* MERGEFORMAT </w:instrText>
      </w:r>
      <w:r w:rsidRPr="00B11C08">
        <w:fldChar w:fldCharType="separate"/>
      </w:r>
      <w:r w:rsidR="008A53CF" w:rsidRPr="00B11C08">
        <w:rPr>
          <w:b/>
          <w:bCs/>
        </w:rPr>
        <w:t xml:space="preserve">Exhibit </w:t>
      </w:r>
      <w:r w:rsidR="008A53CF">
        <w:rPr>
          <w:b/>
          <w:bCs/>
        </w:rPr>
        <w:t>9</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8A53CF" w:rsidRPr="00B11C08">
        <w:rPr>
          <w:b/>
          <w:bCs/>
        </w:rPr>
        <w:t xml:space="preserve">Exhibit </w:t>
      </w:r>
      <w:r w:rsidR="008A53CF">
        <w:rPr>
          <w:b/>
          <w:bCs/>
        </w:rPr>
        <w:t>9</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8A53CF" w:rsidRPr="00B11C08">
        <w:rPr>
          <w:b/>
          <w:bCs/>
        </w:rPr>
        <w:t xml:space="preserve">Exhibit </w:t>
      </w:r>
      <w:r w:rsidR="008A53CF">
        <w:rPr>
          <w:b/>
          <w:bCs/>
        </w:rPr>
        <w:t>8</w:t>
      </w:r>
      <w:r w:rsidRPr="00B11C08">
        <w:fldChar w:fldCharType="end"/>
      </w:r>
      <w:r w:rsidRPr="00B11C08">
        <w:t>, it can be estimated that the program would be funded at 61/262 = 23.3% by this payroll tax.</w:t>
      </w:r>
    </w:p>
    <w:p w14:paraId="5EEA6E56" w14:textId="77777777" w:rsidR="006845B2" w:rsidRPr="00B11C08" w:rsidRDefault="006845B2" w:rsidP="006845B2">
      <w:pPr>
        <w:ind w:left="1440"/>
      </w:pPr>
    </w:p>
    <w:p w14:paraId="08C51747" w14:textId="77777777" w:rsidR="00ED1F5C" w:rsidRDefault="00ED1F5C" w:rsidP="007F311F">
      <w:pPr>
        <w:jc w:val="center"/>
        <w:rPr>
          <w:b/>
          <w:bCs/>
        </w:rPr>
      </w:pPr>
      <w:bookmarkStart w:id="217" w:name="_Ref23371990"/>
    </w:p>
    <w:p w14:paraId="7558A834" w14:textId="77777777" w:rsidR="00ED1F5C" w:rsidRDefault="00ED1F5C" w:rsidP="007F311F">
      <w:pPr>
        <w:jc w:val="center"/>
        <w:rPr>
          <w:b/>
          <w:bCs/>
        </w:rPr>
      </w:pPr>
    </w:p>
    <w:p w14:paraId="3CD3CADD" w14:textId="0C1AA5D6" w:rsidR="00B11C08" w:rsidRDefault="00B11C08" w:rsidP="007F311F">
      <w:pPr>
        <w:jc w:val="center"/>
        <w:rPr>
          <w:b/>
          <w:bCs/>
        </w:rPr>
      </w:pPr>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9</w:t>
      </w:r>
      <w:r w:rsidRPr="00B11C08">
        <w:fldChar w:fldCharType="end"/>
      </w:r>
      <w:bookmarkEnd w:id="217"/>
      <w:r w:rsidRPr="00B11C08">
        <w:rPr>
          <w:b/>
          <w:bCs/>
        </w:rPr>
        <w:t>: Benefit Financing Tab in Result Window</w:t>
      </w:r>
    </w:p>
    <w:p w14:paraId="383E7A9E" w14:textId="77777777" w:rsidR="00F9774D" w:rsidRPr="00B11C08" w:rsidRDefault="00F9774D" w:rsidP="007F311F">
      <w:pPr>
        <w:jc w:val="center"/>
        <w:rPr>
          <w:b/>
          <w:bCs/>
        </w:rPr>
      </w:pPr>
    </w:p>
    <w:tbl>
      <w:tblPr>
        <w:tblStyle w:val="TableGrid"/>
        <w:tblW w:w="0" w:type="auto"/>
        <w:tblLook w:val="04A0" w:firstRow="1" w:lastRow="0" w:firstColumn="1" w:lastColumn="0" w:noHBand="0" w:noVBand="1"/>
      </w:tblPr>
      <w:tblGrid>
        <w:gridCol w:w="4677"/>
        <w:gridCol w:w="4678"/>
      </w:tblGrid>
      <w:tr w:rsidR="00576300" w:rsidRPr="00B11C08" w14:paraId="2C3BE6B0" w14:textId="77777777" w:rsidTr="00EC1AFC">
        <w:tc>
          <w:tcPr>
            <w:tcW w:w="6475" w:type="dxa"/>
            <w:tcBorders>
              <w:right w:val="nil"/>
            </w:tcBorders>
          </w:tcPr>
          <w:p w14:paraId="241A5B06" w14:textId="77777777" w:rsidR="00B11C08" w:rsidRPr="00B11C08" w:rsidRDefault="00B11C08" w:rsidP="00B11C08">
            <w:r w:rsidRPr="00B11C08">
              <w:rPr>
                <w:noProof/>
              </w:rPr>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57A4DB40" w14:textId="77777777" w:rsidR="00B11C08" w:rsidRPr="00B11C08" w:rsidRDefault="00B11C08" w:rsidP="00B11C08"/>
    <w:p w14:paraId="6A7C0781" w14:textId="5FAC9688" w:rsidR="00B11C08" w:rsidRDefault="00B11C08" w:rsidP="00FA67B6">
      <w:pPr>
        <w:pStyle w:val="ListParagraph"/>
        <w:numPr>
          <w:ilvl w:val="1"/>
          <w:numId w:val="3"/>
        </w:numPr>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8A53CF" w:rsidRPr="00B11C08">
        <w:rPr>
          <w:b/>
          <w:bCs/>
        </w:rPr>
        <w:t xml:space="preserve">Exhibit </w:t>
      </w:r>
      <w:r w:rsidR="008A53CF">
        <w:rPr>
          <w:b/>
          <w:bCs/>
          <w:noProof/>
        </w:rPr>
        <w:t>10</w:t>
      </w:r>
      <w:r w:rsidR="0062284B">
        <w:fldChar w:fldCharType="end"/>
      </w:r>
      <w:r w:rsidRPr="00B11C08">
        <w:t>, this tab plots histogram of annual total leave length (in days) taken by eligible workers. Each histogram corresponds to a different simulation (</w:t>
      </w:r>
      <w:r w:rsidR="00CF15FA">
        <w:t xml:space="preserve">e.g. </w:t>
      </w:r>
      <w:r w:rsidRPr="00B11C08">
        <w:t>Main/</w:t>
      </w:r>
      <w:r w:rsidR="00CF15FA">
        <w:t>Comparison 1</w:t>
      </w:r>
      <w:r w:rsidRPr="00B11C08">
        <w:t xml:space="preserve">).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will be updated, 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0B48D080" w14:textId="77777777" w:rsidR="0062284B" w:rsidRDefault="0062284B">
      <w:pPr>
        <w:spacing w:after="160" w:line="259" w:lineRule="auto"/>
        <w:jc w:val="left"/>
        <w:rPr>
          <w:b/>
          <w:bCs/>
        </w:rPr>
      </w:pPr>
      <w:bookmarkStart w:id="218" w:name="_Ref23371380"/>
      <w:r>
        <w:rPr>
          <w:b/>
          <w:bCs/>
        </w:rPr>
        <w:br w:type="page"/>
      </w:r>
    </w:p>
    <w:p w14:paraId="3338D73A" w14:textId="19E7849F" w:rsidR="00B11C08" w:rsidRDefault="00B11C08" w:rsidP="007F311F">
      <w:pPr>
        <w:jc w:val="center"/>
        <w:rPr>
          <w:b/>
          <w:bCs/>
        </w:rPr>
      </w:pPr>
      <w:bookmarkStart w:id="219" w:name="_Ref2337443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10</w:t>
      </w:r>
      <w:r w:rsidRPr="00B11C08">
        <w:fldChar w:fldCharType="end"/>
      </w:r>
      <w:bookmarkEnd w:id="218"/>
      <w:bookmarkEnd w:id="219"/>
      <w:r w:rsidRPr="00B11C08">
        <w:rPr>
          <w:b/>
          <w:bCs/>
        </w:rPr>
        <w:t>: Population Analysis Tab in Result Window</w:t>
      </w:r>
    </w:p>
    <w:p w14:paraId="307102C2" w14:textId="77777777" w:rsidR="00F9774D" w:rsidRPr="00B11C08" w:rsidRDefault="00F9774D" w:rsidP="007F311F">
      <w:pPr>
        <w:jc w:val="center"/>
        <w:rPr>
          <w:b/>
          <w:bCs/>
        </w:rPr>
      </w:pPr>
    </w:p>
    <w:p w14:paraId="26A58D1C" w14:textId="64559B35" w:rsidR="00B11C08" w:rsidRPr="00B11C08" w:rsidRDefault="00CF15FA" w:rsidP="007F311F">
      <w:pPr>
        <w:jc w:val="center"/>
      </w:pPr>
      <w:r>
        <w:rPr>
          <w:noProof/>
        </w:rPr>
        <w:drawing>
          <wp:inline distT="0" distB="0" distL="0" distR="0" wp14:anchorId="433035AB" wp14:editId="27B5A192">
            <wp:extent cx="4114800" cy="355912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4800" cy="3559126"/>
                    </a:xfrm>
                    <a:prstGeom prst="rect">
                      <a:avLst/>
                    </a:prstGeom>
                  </pic:spPr>
                </pic:pic>
              </a:graphicData>
            </a:graphic>
          </wp:inline>
        </w:drawing>
      </w:r>
    </w:p>
    <w:p w14:paraId="20C47472" w14:textId="77777777" w:rsidR="0062284B" w:rsidRDefault="0062284B" w:rsidP="0062284B">
      <w:pPr>
        <w:ind w:left="720"/>
      </w:pPr>
    </w:p>
    <w:p w14:paraId="38233820" w14:textId="26954F43" w:rsidR="00B11C08" w:rsidRDefault="00B11C08" w:rsidP="00FA67B6">
      <w:pPr>
        <w:pStyle w:val="ListParagraph"/>
        <w:numPr>
          <w:ilvl w:val="0"/>
          <w:numId w:val="3"/>
        </w:numPr>
      </w:pPr>
      <w:r w:rsidRPr="00B11C08">
        <w:t xml:space="preserve">Simulation results in output folder – Besides results displayed in GUI, a set of analytical files will also be stored in the user-specified output folder (by default </w:t>
      </w:r>
      <w:r w:rsidRPr="00FA67B6">
        <w:rPr>
          <w:i/>
          <w:iCs/>
        </w:rPr>
        <w:t>./output</w:t>
      </w:r>
      <w:r w:rsidRPr="00B11C08">
        <w:t xml:space="preserve">) should user have more customized analytical needs. </w:t>
      </w:r>
      <w:r w:rsidRPr="00B11C08">
        <w:rPr>
          <w:b/>
          <w:bCs/>
        </w:rPr>
        <w:fldChar w:fldCharType="begin"/>
      </w:r>
      <w:r w:rsidRPr="00FA67B6">
        <w:rPr>
          <w:b/>
          <w:bCs/>
        </w:rPr>
        <w:instrText xml:space="preserve"> REF _Ref23370276 \h  \* MERGEFORMAT </w:instrText>
      </w:r>
      <w:r w:rsidRPr="00B11C08">
        <w:rPr>
          <w:b/>
          <w:bCs/>
        </w:rPr>
      </w:r>
      <w:r w:rsidRPr="00B11C08">
        <w:rPr>
          <w:b/>
          <w:bCs/>
        </w:rPr>
        <w:fldChar w:fldCharType="separate"/>
      </w:r>
      <w:r w:rsidR="008A53CF" w:rsidRPr="00B11C08">
        <w:rPr>
          <w:b/>
          <w:bCs/>
        </w:rPr>
        <w:t xml:space="preserve">Exhibit </w:t>
      </w:r>
      <w:r w:rsidR="008A53CF">
        <w:rPr>
          <w:b/>
          <w:bCs/>
        </w:rPr>
        <w:t>11</w:t>
      </w:r>
      <w:r w:rsidRPr="00B11C08">
        <w:fldChar w:fldCharType="end"/>
      </w:r>
      <w:r w:rsidRPr="00B11C08">
        <w:t xml:space="preserve"> shows an example list of output files. Files generated from the same simulation run are stored in the same subdirectory </w:t>
      </w:r>
      <w:r w:rsidRPr="00FA67B6">
        <w:rPr>
          <w:i/>
          <w:iCs/>
        </w:rPr>
        <w:t>/output_[yyyymmdd]_[hhmmss]_[header]</w:t>
      </w:r>
      <w:r w:rsidRPr="00B11C08">
        <w:t xml:space="preserve"> where </w:t>
      </w:r>
      <w:r w:rsidRPr="00FA67B6">
        <w:rPr>
          <w:i/>
          <w:iCs/>
        </w:rPr>
        <w:t>yyyymmdd</w:t>
      </w:r>
      <w:r w:rsidRPr="00B11C08">
        <w:t xml:space="preserve"> and </w:t>
      </w:r>
      <w:r w:rsidRPr="00FA67B6">
        <w:rPr>
          <w:i/>
          <w:iCs/>
        </w:rPr>
        <w:t>hhmmss</w:t>
      </w:r>
      <w:r w:rsidRPr="00B11C08">
        <w:t xml:space="preserve"> respectively indicate the date and time stamp of model execution, and </w:t>
      </w:r>
      <w:r w:rsidRPr="00FA67B6">
        <w:rPr>
          <w:i/>
          <w:iCs/>
        </w:rPr>
        <w:t>header</w:t>
      </w:r>
      <w:r w:rsidRPr="00B11C08">
        <w:t xml:space="preserve"> </w:t>
      </w:r>
      <w:r w:rsidR="006E7F5D">
        <w:t>is a unique identifier for parallel simulation under comparison, such as</w:t>
      </w:r>
      <w:r w:rsidRPr="00B11C08">
        <w:t xml:space="preserve"> </w:t>
      </w:r>
      <w:r w:rsidR="006E7F5D">
        <w:rPr>
          <w:i/>
          <w:iCs/>
        </w:rPr>
        <w:t>main</w:t>
      </w:r>
      <w:r w:rsidR="008F7177">
        <w:rPr>
          <w:i/>
          <w:iCs/>
        </w:rPr>
        <w:t xml:space="preserve"> simulation</w:t>
      </w:r>
      <w:r w:rsidRPr="00B11C08">
        <w:t xml:space="preserve">, </w:t>
      </w:r>
      <w:r w:rsidR="006E7F5D">
        <w:rPr>
          <w:i/>
          <w:iCs/>
        </w:rPr>
        <w:t>comparison 1</w:t>
      </w:r>
      <w:r w:rsidR="006E7F5D">
        <w:t>, etc</w:t>
      </w:r>
      <w:r w:rsidRPr="00B11C08">
        <w:t>.</w:t>
      </w:r>
    </w:p>
    <w:p w14:paraId="3567C0E4" w14:textId="77777777" w:rsidR="0062284B" w:rsidRPr="00B11C08" w:rsidRDefault="0062284B" w:rsidP="0062284B">
      <w:pPr>
        <w:ind w:left="720"/>
      </w:pPr>
    </w:p>
    <w:p w14:paraId="3A2CEC02" w14:textId="61CBBD9D" w:rsidR="00B11C08" w:rsidRDefault="00B11C08" w:rsidP="007F311F">
      <w:pPr>
        <w:jc w:val="center"/>
        <w:rPr>
          <w:b/>
          <w:bCs/>
        </w:rPr>
      </w:pPr>
      <w:bookmarkStart w:id="220"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11</w:t>
      </w:r>
      <w:r w:rsidRPr="00B11C08">
        <w:fldChar w:fldCharType="end"/>
      </w:r>
      <w:bookmarkEnd w:id="220"/>
      <w:r w:rsidRPr="00B11C08">
        <w:rPr>
          <w:b/>
          <w:bCs/>
        </w:rPr>
        <w:t>: Files in Output Directory</w:t>
      </w:r>
    </w:p>
    <w:p w14:paraId="0164847A" w14:textId="77777777" w:rsidR="00AD092C" w:rsidRPr="00B11C08" w:rsidRDefault="00AD092C" w:rsidP="007F311F">
      <w:pPr>
        <w:jc w:val="center"/>
        <w:rPr>
          <w:b/>
          <w:bCs/>
        </w:rPr>
      </w:pPr>
    </w:p>
    <w:p w14:paraId="6866CE08" w14:textId="00076DE4" w:rsidR="00B11C08" w:rsidRPr="00B11C08" w:rsidRDefault="00B11C08" w:rsidP="00052208">
      <w:pPr>
        <w:jc w:val="center"/>
        <w:pPrChange w:id="221" w:author="Chris Zhang" w:date="2020-06-04T10:58:00Z">
          <w:pPr/>
        </w:pPrChange>
      </w:pPr>
      <w:del w:id="222" w:author="Chris Zhang" w:date="2020-06-04T10:58:00Z">
        <w:r w:rsidRPr="00B11C08" w:rsidDel="00052208">
          <w:rPr>
            <w:noProof/>
          </w:rPr>
          <w:drawing>
            <wp:inline distT="0" distB="0" distL="0" distR="0" wp14:anchorId="61FE4602" wp14:editId="3276C7F9">
              <wp:extent cx="5972534" cy="1412482"/>
              <wp:effectExtent l="133350" t="114300" r="104775" b="149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30473" cy="14261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223" w:author="Chris Zhang" w:date="2020-06-04T10:58:00Z">
        <w:r w:rsidR="00052208">
          <w:rPr>
            <w:noProof/>
          </w:rPr>
          <w:drawing>
            <wp:inline distT="0" distB="0" distL="0" distR="0" wp14:anchorId="45872AE0" wp14:editId="02D96FED">
              <wp:extent cx="5943600" cy="1411605"/>
              <wp:effectExtent l="38100" t="38100" r="95250" b="933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1605"/>
                      </a:xfrm>
                      <a:prstGeom prst="rect">
                        <a:avLst/>
                      </a:prstGeom>
                      <a:effectLst>
                        <a:outerShdw blurRad="50800" dist="38100" dir="2700000" algn="tl" rotWithShape="0">
                          <a:prstClr val="black">
                            <a:alpha val="40000"/>
                          </a:prstClr>
                        </a:outerShdw>
                      </a:effectLst>
                    </pic:spPr>
                  </pic:pic>
                </a:graphicData>
              </a:graphic>
            </wp:inline>
          </w:drawing>
        </w:r>
      </w:ins>
    </w:p>
    <w:p w14:paraId="4AFB09C8" w14:textId="77777777" w:rsidR="00B11C08" w:rsidRPr="00B11C08" w:rsidRDefault="00B11C08" w:rsidP="00FA67B6">
      <w:pPr>
        <w:pStyle w:val="ListParagraph"/>
        <w:numPr>
          <w:ilvl w:val="1"/>
          <w:numId w:val="3"/>
        </w:numPr>
      </w:pPr>
      <w:r w:rsidRPr="00B11C08">
        <w:t>For each simulation header (which corresponds to a folder in the output directory), output files include the following</w:t>
      </w:r>
    </w:p>
    <w:p w14:paraId="1BB327AF" w14:textId="115D6F48" w:rsidR="00B11C08" w:rsidRPr="00B11C08" w:rsidRDefault="00B11C08" w:rsidP="00FA67B6">
      <w:pPr>
        <w:pStyle w:val="ListParagraph"/>
        <w:numPr>
          <w:ilvl w:val="1"/>
          <w:numId w:val="3"/>
        </w:numPr>
      </w:pPr>
      <w:r w:rsidRPr="00B11C08">
        <w:lastRenderedPageBreak/>
        <w:t>A master post-simulation ACS state PUMS data file – This is a dataset that contains all eligible ACS workers in the state chosen, with new columns generated from simulation attached.</w:t>
      </w:r>
    </w:p>
    <w:p w14:paraId="430618E0" w14:textId="77777777" w:rsidR="00B11C08" w:rsidRPr="00B11C08" w:rsidRDefault="00B11C08" w:rsidP="00FA67B6">
      <w:pPr>
        <w:pStyle w:val="ListParagraph"/>
        <w:numPr>
          <w:ilvl w:val="1"/>
          <w:numId w:val="3"/>
        </w:numPr>
      </w:pPr>
      <w:r w:rsidRPr="00B11C08">
        <w:t>A meta-data file that stores program parameters – This file allows user to keep track of the program parameters employed by the model for simulation.</w:t>
      </w:r>
    </w:p>
    <w:p w14:paraId="5BF51AF8" w14:textId="77777777" w:rsidR="00B11C08" w:rsidRPr="00B11C08" w:rsidRDefault="00B11C08" w:rsidP="00FA67B6">
      <w:pPr>
        <w:pStyle w:val="ListParagraph"/>
        <w:numPr>
          <w:ilvl w:val="1"/>
          <w:numId w:val="3"/>
        </w:numPr>
      </w:pPr>
      <w:r w:rsidRPr="00B11C08">
        <w:t>A program cost summary file - This file summarizes program outlay across all six leave types and the total, as well as 95% confidence interval bounds for each outlay estimate.</w:t>
      </w:r>
    </w:p>
    <w:p w14:paraId="651894E0" w14:textId="60315040" w:rsidR="00B11C08" w:rsidRDefault="00256768" w:rsidP="00FA67B6">
      <w:pPr>
        <w:pStyle w:val="ListParagraph"/>
        <w:numPr>
          <w:ilvl w:val="1"/>
          <w:numId w:val="3"/>
        </w:numPr>
        <w:rPr>
          <w:ins w:id="224" w:author="Chris Zhang" w:date="2020-06-04T11:02:00Z"/>
        </w:rPr>
      </w:pPr>
      <w:ins w:id="225" w:author="Chris Zhang" w:date="2020-06-04T11:00:00Z">
        <w:r>
          <w:t>A</w:t>
        </w:r>
      </w:ins>
      <w:del w:id="226" w:author="Chris Zhang" w:date="2020-06-04T11:00:00Z">
        <w:r w:rsidR="00B11C08" w:rsidRPr="00B11C08" w:rsidDel="00256768">
          <w:delText>A</w:delText>
        </w:r>
      </w:del>
      <w:r w:rsidR="00B11C08" w:rsidRPr="00B11C08">
        <w:t xml:space="preserve"> </w:t>
      </w:r>
      <w:ins w:id="227" w:author="Chris Zhang" w:date="2020-06-04T11:01:00Z">
        <w:r>
          <w:t xml:space="preserve">data </w:t>
        </w:r>
      </w:ins>
      <w:del w:id="228" w:author="Chris Zhang" w:date="2020-06-04T11:01:00Z">
        <w:r w:rsidR="00B11C08" w:rsidRPr="00B11C08" w:rsidDel="00256768">
          <w:delText xml:space="preserve">graph that plots program costs and confidence intervals – This graph plots data in the program cost summary, and is the same graph shown in the </w:delText>
        </w:r>
        <w:r w:rsidR="00B11C08" w:rsidRPr="00FA67B6" w:rsidDel="00256768">
          <w:rPr>
            <w:i/>
            <w:iCs/>
          </w:rPr>
          <w:delText>Summary</w:delText>
        </w:r>
        <w:r w:rsidR="00B11C08" w:rsidRPr="00B11C08" w:rsidDel="00256768">
          <w:delText xml:space="preserve"> tab in the result windo</w:delText>
        </w:r>
      </w:del>
      <w:ins w:id="229" w:author="Chris Zhang" w:date="2020-06-04T11:01:00Z">
        <w:r>
          <w:t xml:space="preserve">file of ACS persons with key variables </w:t>
        </w:r>
      </w:ins>
      <w:ins w:id="230" w:author="Chris Zhang" w:date="2020-06-04T11:02:00Z">
        <w:r>
          <w:t>from</w:t>
        </w:r>
      </w:ins>
      <w:ins w:id="231" w:author="Chris Zhang" w:date="2020-06-04T11:01:00Z">
        <w:r>
          <w:t xml:space="preserve"> the Administrative Budget Financing (ABF) module</w:t>
        </w:r>
      </w:ins>
      <w:ins w:id="232" w:author="Chris Zhang" w:date="2020-06-04T11:02:00Z">
        <w:r>
          <w:t xml:space="preserve"> output</w:t>
        </w:r>
      </w:ins>
      <w:del w:id="233" w:author="Chris Zhang" w:date="2020-06-04T11:01:00Z">
        <w:r w:rsidR="00B11C08" w:rsidRPr="00B11C08" w:rsidDel="00256768">
          <w:delText>w</w:delText>
        </w:r>
      </w:del>
      <w:r w:rsidR="00B11C08" w:rsidRPr="00B11C08">
        <w:t>.</w:t>
      </w:r>
    </w:p>
    <w:p w14:paraId="5EE08E46" w14:textId="203CB042" w:rsidR="006B6917" w:rsidRPr="00B11C08" w:rsidRDefault="006B6917" w:rsidP="00FA67B6">
      <w:pPr>
        <w:pStyle w:val="ListParagraph"/>
        <w:numPr>
          <w:ilvl w:val="1"/>
          <w:numId w:val="3"/>
        </w:numPr>
      </w:pPr>
      <w:ins w:id="234" w:author="Chris Zhang" w:date="2020-06-04T11:02:00Z">
        <w:r>
          <w:t>An ABF summary file</w:t>
        </w:r>
        <w:r w:rsidR="003D2BD1">
          <w:t xml:space="preserve"> including key population level estimates from the ABF</w:t>
        </w:r>
      </w:ins>
      <w:ins w:id="235" w:author="Chris Zhang" w:date="2020-06-04T11:03:00Z">
        <w:r w:rsidR="003D2BD1">
          <w:t xml:space="preserve"> module output.</w:t>
        </w:r>
      </w:ins>
    </w:p>
    <w:p w14:paraId="6D0532B2" w14:textId="77777777" w:rsidR="00682F08" w:rsidRDefault="00682F08" w:rsidP="00682F08"/>
    <w:sectPr w:rsidR="00682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8F723" w14:textId="77777777" w:rsidR="007B3887" w:rsidRDefault="007B3887" w:rsidP="000263C1">
      <w:r>
        <w:separator/>
      </w:r>
    </w:p>
  </w:endnote>
  <w:endnote w:type="continuationSeparator" w:id="0">
    <w:p w14:paraId="25F0BF3A" w14:textId="77777777" w:rsidR="007B3887" w:rsidRDefault="007B3887"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4AA1D" w14:textId="77777777" w:rsidR="007B3887" w:rsidRDefault="007B3887" w:rsidP="000263C1">
      <w:r>
        <w:separator/>
      </w:r>
    </w:p>
  </w:footnote>
  <w:footnote w:type="continuationSeparator" w:id="0">
    <w:p w14:paraId="6D65A09E" w14:textId="77777777" w:rsidR="007B3887" w:rsidRDefault="007B3887" w:rsidP="00026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63406"/>
    <w:multiLevelType w:val="hybridMultilevel"/>
    <w:tmpl w:val="0A0605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31E66"/>
    <w:multiLevelType w:val="hybridMultilevel"/>
    <w:tmpl w:val="E91C7A96"/>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30AE8"/>
    <w:multiLevelType w:val="hybridMultilevel"/>
    <w:tmpl w:val="FA483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Zhang">
    <w15:presenceInfo w15:providerId="AD" w15:userId="S::CZhang@impaqint.com::bf937d55-5b6e-4874-8b9c-e20da6269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1087F"/>
    <w:rsid w:val="000263C1"/>
    <w:rsid w:val="00031FE6"/>
    <w:rsid w:val="00037A36"/>
    <w:rsid w:val="00041F64"/>
    <w:rsid w:val="0005144B"/>
    <w:rsid w:val="00052208"/>
    <w:rsid w:val="00054DFB"/>
    <w:rsid w:val="000626C4"/>
    <w:rsid w:val="0006778B"/>
    <w:rsid w:val="00086A14"/>
    <w:rsid w:val="000E0FF9"/>
    <w:rsid w:val="00103C69"/>
    <w:rsid w:val="00125ECE"/>
    <w:rsid w:val="001323CE"/>
    <w:rsid w:val="0013724F"/>
    <w:rsid w:val="001608BE"/>
    <w:rsid w:val="00162EAA"/>
    <w:rsid w:val="001631C0"/>
    <w:rsid w:val="00164126"/>
    <w:rsid w:val="0018275D"/>
    <w:rsid w:val="0018433F"/>
    <w:rsid w:val="00192720"/>
    <w:rsid w:val="00196B77"/>
    <w:rsid w:val="001B4E63"/>
    <w:rsid w:val="001C30DA"/>
    <w:rsid w:val="001D1A84"/>
    <w:rsid w:val="001F40A6"/>
    <w:rsid w:val="00203786"/>
    <w:rsid w:val="00206CA6"/>
    <w:rsid w:val="002078AB"/>
    <w:rsid w:val="00217E8E"/>
    <w:rsid w:val="002343BE"/>
    <w:rsid w:val="00235380"/>
    <w:rsid w:val="002418EE"/>
    <w:rsid w:val="00242099"/>
    <w:rsid w:val="00256768"/>
    <w:rsid w:val="002606F6"/>
    <w:rsid w:val="002811DB"/>
    <w:rsid w:val="002857BA"/>
    <w:rsid w:val="0028663F"/>
    <w:rsid w:val="002D2222"/>
    <w:rsid w:val="003133A7"/>
    <w:rsid w:val="00343E93"/>
    <w:rsid w:val="0037020D"/>
    <w:rsid w:val="003862F0"/>
    <w:rsid w:val="0039637E"/>
    <w:rsid w:val="003A21B1"/>
    <w:rsid w:val="003A3848"/>
    <w:rsid w:val="003C2FB9"/>
    <w:rsid w:val="003D2BD1"/>
    <w:rsid w:val="00411391"/>
    <w:rsid w:val="004121A0"/>
    <w:rsid w:val="00435CB3"/>
    <w:rsid w:val="00453479"/>
    <w:rsid w:val="00490A16"/>
    <w:rsid w:val="00490AC7"/>
    <w:rsid w:val="00492EDB"/>
    <w:rsid w:val="004C1AC5"/>
    <w:rsid w:val="004F01C7"/>
    <w:rsid w:val="00536B4C"/>
    <w:rsid w:val="00536BB2"/>
    <w:rsid w:val="00570CC3"/>
    <w:rsid w:val="00576300"/>
    <w:rsid w:val="00585E27"/>
    <w:rsid w:val="005867C2"/>
    <w:rsid w:val="005B18F2"/>
    <w:rsid w:val="005C7347"/>
    <w:rsid w:val="0061028F"/>
    <w:rsid w:val="006138A7"/>
    <w:rsid w:val="006211E0"/>
    <w:rsid w:val="0062284B"/>
    <w:rsid w:val="0066179C"/>
    <w:rsid w:val="00674001"/>
    <w:rsid w:val="00682F08"/>
    <w:rsid w:val="006845B2"/>
    <w:rsid w:val="006847BC"/>
    <w:rsid w:val="006A2965"/>
    <w:rsid w:val="006B2906"/>
    <w:rsid w:val="006B6917"/>
    <w:rsid w:val="006C0594"/>
    <w:rsid w:val="006D37DD"/>
    <w:rsid w:val="006E7F5D"/>
    <w:rsid w:val="00702F02"/>
    <w:rsid w:val="00716DC0"/>
    <w:rsid w:val="00725A7B"/>
    <w:rsid w:val="00765612"/>
    <w:rsid w:val="00765B6F"/>
    <w:rsid w:val="007721E0"/>
    <w:rsid w:val="00791232"/>
    <w:rsid w:val="007B3887"/>
    <w:rsid w:val="007C69CC"/>
    <w:rsid w:val="007F311F"/>
    <w:rsid w:val="007F4CE1"/>
    <w:rsid w:val="007F4D7F"/>
    <w:rsid w:val="00843179"/>
    <w:rsid w:val="00880FE1"/>
    <w:rsid w:val="00887271"/>
    <w:rsid w:val="008A53CF"/>
    <w:rsid w:val="008D4B62"/>
    <w:rsid w:val="008D4EBA"/>
    <w:rsid w:val="008E0D64"/>
    <w:rsid w:val="008F7177"/>
    <w:rsid w:val="009102FA"/>
    <w:rsid w:val="0091237E"/>
    <w:rsid w:val="00925943"/>
    <w:rsid w:val="00942CBC"/>
    <w:rsid w:val="009717F6"/>
    <w:rsid w:val="009814A7"/>
    <w:rsid w:val="009A597E"/>
    <w:rsid w:val="009E0ACC"/>
    <w:rsid w:val="00A303EA"/>
    <w:rsid w:val="00A41613"/>
    <w:rsid w:val="00A621EF"/>
    <w:rsid w:val="00A665DC"/>
    <w:rsid w:val="00A70043"/>
    <w:rsid w:val="00A7084A"/>
    <w:rsid w:val="00AA2895"/>
    <w:rsid w:val="00AD092C"/>
    <w:rsid w:val="00AD5E5B"/>
    <w:rsid w:val="00AE5087"/>
    <w:rsid w:val="00AE6BD7"/>
    <w:rsid w:val="00AF2E16"/>
    <w:rsid w:val="00B0560C"/>
    <w:rsid w:val="00B11C08"/>
    <w:rsid w:val="00B13620"/>
    <w:rsid w:val="00B22D31"/>
    <w:rsid w:val="00B27F64"/>
    <w:rsid w:val="00B4364B"/>
    <w:rsid w:val="00B4699C"/>
    <w:rsid w:val="00B669E2"/>
    <w:rsid w:val="00B74DCC"/>
    <w:rsid w:val="00B76574"/>
    <w:rsid w:val="00BC243F"/>
    <w:rsid w:val="00BC5A43"/>
    <w:rsid w:val="00BD2185"/>
    <w:rsid w:val="00C02EAF"/>
    <w:rsid w:val="00C10549"/>
    <w:rsid w:val="00C3185A"/>
    <w:rsid w:val="00C51784"/>
    <w:rsid w:val="00C5535C"/>
    <w:rsid w:val="00C64696"/>
    <w:rsid w:val="00C654D4"/>
    <w:rsid w:val="00C76073"/>
    <w:rsid w:val="00CA5863"/>
    <w:rsid w:val="00CB4E0E"/>
    <w:rsid w:val="00CB7C22"/>
    <w:rsid w:val="00CD3FF7"/>
    <w:rsid w:val="00CE05B4"/>
    <w:rsid w:val="00CF15FA"/>
    <w:rsid w:val="00CF54BA"/>
    <w:rsid w:val="00D12292"/>
    <w:rsid w:val="00D62335"/>
    <w:rsid w:val="00D657E0"/>
    <w:rsid w:val="00D768A5"/>
    <w:rsid w:val="00D96054"/>
    <w:rsid w:val="00D96320"/>
    <w:rsid w:val="00DA03BD"/>
    <w:rsid w:val="00DA15E7"/>
    <w:rsid w:val="00DA7F04"/>
    <w:rsid w:val="00DB25B5"/>
    <w:rsid w:val="00DB438E"/>
    <w:rsid w:val="00DD12F5"/>
    <w:rsid w:val="00DD378B"/>
    <w:rsid w:val="00DF476A"/>
    <w:rsid w:val="00DF6E08"/>
    <w:rsid w:val="00E15AF1"/>
    <w:rsid w:val="00E36FD7"/>
    <w:rsid w:val="00E5531A"/>
    <w:rsid w:val="00E84D1B"/>
    <w:rsid w:val="00EC1737"/>
    <w:rsid w:val="00EC460F"/>
    <w:rsid w:val="00ED1672"/>
    <w:rsid w:val="00ED1F5C"/>
    <w:rsid w:val="00EE2AEE"/>
    <w:rsid w:val="00EF1FBD"/>
    <w:rsid w:val="00EF6534"/>
    <w:rsid w:val="00F114CC"/>
    <w:rsid w:val="00F13226"/>
    <w:rsid w:val="00F36F13"/>
    <w:rsid w:val="00F37472"/>
    <w:rsid w:val="00F82F96"/>
    <w:rsid w:val="00F9774D"/>
    <w:rsid w:val="00FA4843"/>
    <w:rsid w:val="00FA67B6"/>
    <w:rsid w:val="00FB1BF6"/>
    <w:rsid w:val="00FB3257"/>
    <w:rsid w:val="00FC2566"/>
    <w:rsid w:val="00FE6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3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1">
    <w:name w:val="Unresolved Mention1"/>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 w:type="paragraph" w:styleId="BalloonText">
    <w:name w:val="Balloon Text"/>
    <w:basedOn w:val="Normal"/>
    <w:link w:val="BalloonTextChar"/>
    <w:uiPriority w:val="99"/>
    <w:semiHidden/>
    <w:unhideWhenUsed/>
    <w:rsid w:val="00C646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69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factfinder.census.gov/faces/tableservices/jsf/pages/productview.xhtml?pid=ACS_pums_csv_2012_2016&amp;prodType=documen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48C25-061D-46CD-9E45-30C3100A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3255</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268</cp:revision>
  <dcterms:created xsi:type="dcterms:W3CDTF">2019-12-09T22:28:00Z</dcterms:created>
  <dcterms:modified xsi:type="dcterms:W3CDTF">2020-06-04T18:03:00Z</dcterms:modified>
</cp:coreProperties>
</file>